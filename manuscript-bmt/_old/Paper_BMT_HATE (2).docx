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B6AA2" w14:textId="77777777" w:rsidR="008A3C8C" w:rsidRPr="008A3C8C" w:rsidRDefault="008A3C8C" w:rsidP="008A3C8C">
      <w:pPr>
        <w:pBdr>
          <w:bottom w:val="single" w:sz="6" w:space="0" w:color="DEE2E6"/>
        </w:pBdr>
        <w:spacing w:before="100" w:beforeAutospacing="1" w:after="100" w:afterAutospacing="1"/>
        <w:outlineLvl w:val="1"/>
        <w:rPr>
          <w:rFonts w:ascii="Arial Narrow Bold" w:eastAsia="Times New Roman" w:hAnsi="Arial Narrow Bold" w:cs="Times New Roman"/>
          <w:b/>
          <w:bCs/>
          <w:kern w:val="0"/>
          <w:sz w:val="36"/>
          <w:szCs w:val="36"/>
          <w:lang w:val="en-US" w:eastAsia="de-DE"/>
          <w14:ligatures w14:val="none"/>
        </w:rPr>
      </w:pPr>
      <w:r w:rsidRPr="008A3C8C">
        <w:rPr>
          <w:rFonts w:ascii="Arial Narrow Bold" w:eastAsia="Times New Roman" w:hAnsi="Arial Narrow Bold" w:cs="Times New Roman"/>
          <w:b/>
          <w:bCs/>
          <w:color w:val="626262"/>
          <w:kern w:val="0"/>
          <w:sz w:val="36"/>
          <w:szCs w:val="36"/>
          <w:lang w:val="en-US" w:eastAsia="de-DE"/>
          <w14:ligatures w14:val="none"/>
        </w:rPr>
        <w:t>1.1</w:t>
      </w:r>
      <w:r w:rsidRPr="008A3C8C">
        <w:rPr>
          <w:rFonts w:ascii="Arial Narrow Bold" w:eastAsia="Times New Roman" w:hAnsi="Arial Narrow Bold" w:cs="Times New Roman"/>
          <w:b/>
          <w:bCs/>
          <w:kern w:val="0"/>
          <w:sz w:val="36"/>
          <w:szCs w:val="36"/>
          <w:lang w:val="en-US" w:eastAsia="de-DE"/>
          <w14:ligatures w14:val="none"/>
        </w:rPr>
        <w:t xml:space="preserve"> Hate speech is a concern for cyber security, social peace, and mental </w:t>
      </w:r>
      <w:proofErr w:type="gramStart"/>
      <w:r w:rsidRPr="008A3C8C">
        <w:rPr>
          <w:rFonts w:ascii="Arial Narrow Bold" w:eastAsia="Times New Roman" w:hAnsi="Arial Narrow Bold" w:cs="Times New Roman"/>
          <w:b/>
          <w:bCs/>
          <w:kern w:val="0"/>
          <w:sz w:val="36"/>
          <w:szCs w:val="36"/>
          <w:lang w:val="en-US" w:eastAsia="de-DE"/>
          <w14:ligatures w14:val="none"/>
        </w:rPr>
        <w:t>health</w:t>
      </w:r>
      <w:proofErr w:type="gramEnd"/>
    </w:p>
    <w:p w14:paraId="64A6A815" w14:textId="41DE473C" w:rsidR="008A3C8C" w:rsidRPr="008A3C8C" w:rsidRDefault="008A3C8C" w:rsidP="008A3C8C">
      <w:pPr>
        <w:spacing w:after="100" w:afterAutospacing="1"/>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t xml:space="preserve">According to the United Nations, “hate speech” can be defined as offensive discourse targeting a group or an individual based on personal characteristics such </w:t>
      </w:r>
      <w:del w:id="0" w:author="Sigurd Schacht" w:date="2023-05-27T11:05:00Z">
        <w:r w:rsidRPr="008A3C8C" w:rsidDel="008A3C8C">
          <w:rPr>
            <w:rFonts w:ascii="Times New Roman" w:eastAsia="Times New Roman" w:hAnsi="Times New Roman" w:cs="Times New Roman"/>
            <w:kern w:val="0"/>
            <w:lang w:val="en-US" w:eastAsia="de-DE"/>
            <w14:ligatures w14:val="none"/>
          </w:rPr>
          <w:delText>aus</w:delText>
        </w:r>
      </w:del>
      <w:ins w:id="1" w:author="Sigurd Schacht" w:date="2023-05-27T11:05:00Z">
        <w:r>
          <w:rPr>
            <w:rFonts w:ascii="Times New Roman" w:eastAsia="Times New Roman" w:hAnsi="Times New Roman" w:cs="Times New Roman"/>
            <w:kern w:val="0"/>
            <w:lang w:val="en-US" w:eastAsia="de-DE"/>
            <w14:ligatures w14:val="none"/>
          </w:rPr>
          <w:t>as</w:t>
        </w:r>
      </w:ins>
      <w:r w:rsidRPr="008A3C8C">
        <w:rPr>
          <w:rFonts w:ascii="Times New Roman" w:eastAsia="Times New Roman" w:hAnsi="Times New Roman" w:cs="Times New Roman"/>
          <w:kern w:val="0"/>
          <w:lang w:val="en-US" w:eastAsia="de-DE"/>
          <w14:ligatures w14:val="none"/>
        </w:rPr>
        <w:t xml:space="preserve"> race, religion, or gender</w:t>
      </w:r>
      <w:hyperlink r:id="rId5" w:anchor="fn1" w:history="1">
        <w:r w:rsidRPr="008A3C8C">
          <w:rPr>
            <w:rFonts w:ascii="Times New Roman" w:eastAsia="Times New Roman" w:hAnsi="Times New Roman" w:cs="Times New Roman"/>
            <w:color w:val="EB6864"/>
            <w:kern w:val="0"/>
            <w:sz w:val="18"/>
            <w:szCs w:val="18"/>
            <w:u w:val="single"/>
            <w:vertAlign w:val="superscript"/>
            <w:lang w:val="en-US" w:eastAsia="de-DE"/>
            <w14:ligatures w14:val="none"/>
          </w:rPr>
          <w:t>1</w:t>
        </w:r>
      </w:hyperlink>
      <w:r w:rsidRPr="008A3C8C">
        <w:rPr>
          <w:rFonts w:ascii="Times New Roman" w:eastAsia="Times New Roman" w:hAnsi="Times New Roman" w:cs="Times New Roman"/>
          <w:kern w:val="0"/>
          <w:lang w:val="en-US" w:eastAsia="de-DE"/>
          <w14:ligatures w14:val="none"/>
        </w:rPr>
        <w:t>. The UN amends that hate speech may threaten social peace. Although there is a lack of a widely accepted definition, the UN proposes the following definition of hate speech:</w:t>
      </w:r>
    </w:p>
    <w:p w14:paraId="688B28A9" w14:textId="77777777" w:rsidR="008A3C8C" w:rsidRPr="008A3C8C" w:rsidRDefault="008A3C8C" w:rsidP="008A3C8C">
      <w:pPr>
        <w:rPr>
          <w:rFonts w:ascii="Times New Roman" w:eastAsia="Times New Roman" w:hAnsi="Times New Roman" w:cs="Times New Roman"/>
          <w:color w:val="626262"/>
          <w:kern w:val="0"/>
          <w:lang w:val="en-US" w:eastAsia="de-DE"/>
          <w14:ligatures w14:val="none"/>
        </w:rPr>
      </w:pPr>
      <w:r w:rsidRPr="008A3C8C">
        <w:rPr>
          <w:rFonts w:ascii="Times New Roman" w:eastAsia="Times New Roman" w:hAnsi="Times New Roman" w:cs="Times New Roman"/>
          <w:color w:val="626262"/>
          <w:kern w:val="0"/>
          <w:lang w:val="en-US" w:eastAsia="de-DE"/>
          <w14:ligatures w14:val="none"/>
        </w:rPr>
        <w:t xml:space="preserve">any kind of communication in speech, writing or </w:t>
      </w:r>
      <w:bookmarkStart w:id="2" w:name="OLE_LINK1"/>
      <w:proofErr w:type="spellStart"/>
      <w:r w:rsidRPr="008A3C8C">
        <w:rPr>
          <w:rFonts w:ascii="Times New Roman" w:eastAsia="Times New Roman" w:hAnsi="Times New Roman" w:cs="Times New Roman"/>
          <w:color w:val="626262"/>
          <w:kern w:val="0"/>
          <w:lang w:val="en-US" w:eastAsia="de-DE"/>
          <w14:ligatures w14:val="none"/>
        </w:rPr>
        <w:t>behaviour</w:t>
      </w:r>
      <w:bookmarkEnd w:id="2"/>
      <w:proofErr w:type="spellEnd"/>
      <w:r w:rsidRPr="008A3C8C">
        <w:rPr>
          <w:rFonts w:ascii="Times New Roman" w:eastAsia="Times New Roman" w:hAnsi="Times New Roman" w:cs="Times New Roman"/>
          <w:color w:val="626262"/>
          <w:kern w:val="0"/>
          <w:lang w:val="en-US" w:eastAsia="de-DE"/>
          <w14:ligatures w14:val="none"/>
        </w:rPr>
        <w:t xml:space="preserve">, that attacks or uses pejorative or discriminatory language with reference to a person or a group </w:t>
      </w:r>
      <w:proofErr w:type="gramStart"/>
      <w:r w:rsidRPr="008A3C8C">
        <w:rPr>
          <w:rFonts w:ascii="Times New Roman" w:eastAsia="Times New Roman" w:hAnsi="Times New Roman" w:cs="Times New Roman"/>
          <w:color w:val="626262"/>
          <w:kern w:val="0"/>
          <w:lang w:val="en-US" w:eastAsia="de-DE"/>
          <w14:ligatures w14:val="none"/>
        </w:rPr>
        <w:t>on the basis of</w:t>
      </w:r>
      <w:proofErr w:type="gramEnd"/>
      <w:r w:rsidRPr="008A3C8C">
        <w:rPr>
          <w:rFonts w:ascii="Times New Roman" w:eastAsia="Times New Roman" w:hAnsi="Times New Roman" w:cs="Times New Roman"/>
          <w:color w:val="626262"/>
          <w:kern w:val="0"/>
          <w:lang w:val="en-US" w:eastAsia="de-DE"/>
          <w14:ligatures w14:val="none"/>
        </w:rPr>
        <w:t xml:space="preserve"> who they are, in other words, based on their religion, ethnicity, nationality, race, </w:t>
      </w:r>
      <w:proofErr w:type="spellStart"/>
      <w:r w:rsidRPr="008A3C8C">
        <w:rPr>
          <w:rFonts w:ascii="Times New Roman" w:eastAsia="Times New Roman" w:hAnsi="Times New Roman" w:cs="Times New Roman"/>
          <w:color w:val="626262"/>
          <w:kern w:val="0"/>
          <w:lang w:val="en-US" w:eastAsia="de-DE"/>
          <w14:ligatures w14:val="none"/>
        </w:rPr>
        <w:t>colour</w:t>
      </w:r>
      <w:proofErr w:type="spellEnd"/>
      <w:r w:rsidRPr="008A3C8C">
        <w:rPr>
          <w:rFonts w:ascii="Times New Roman" w:eastAsia="Times New Roman" w:hAnsi="Times New Roman" w:cs="Times New Roman"/>
          <w:color w:val="626262"/>
          <w:kern w:val="0"/>
          <w:lang w:val="en-US" w:eastAsia="de-DE"/>
          <w14:ligatures w14:val="none"/>
        </w:rPr>
        <w:t>, descent, gender or other identity factor.</w:t>
      </w:r>
    </w:p>
    <w:p w14:paraId="3DA3BEFA" w14:textId="3533D966" w:rsidR="008A3C8C" w:rsidRPr="008A3C8C" w:rsidRDefault="008A3C8C" w:rsidP="008A3C8C">
      <w:pPr>
        <w:spacing w:after="100" w:afterAutospacing="1"/>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t>Although hate speech is nothing new, it has been given a boost by the internet, which has made it possible for threats, conspiracies, and lies to travel quickly throughout the globe (</w:t>
      </w:r>
      <w:proofErr w:type="spellStart"/>
      <w:r w:rsidRPr="008A3C8C">
        <w:rPr>
          <w:rFonts w:ascii="Times New Roman" w:eastAsia="Times New Roman" w:hAnsi="Times New Roman" w:cs="Times New Roman"/>
          <w:kern w:val="0"/>
          <w:lang w:val="en-US" w:eastAsia="de-DE"/>
          <w14:ligatures w14:val="none"/>
        </w:rPr>
        <w:fldChar w:fldCharType="begin"/>
      </w:r>
      <w:r w:rsidRPr="008A3C8C">
        <w:rPr>
          <w:rFonts w:ascii="Times New Roman" w:eastAsia="Times New Roman" w:hAnsi="Times New Roman" w:cs="Times New Roman"/>
          <w:kern w:val="0"/>
          <w:lang w:val="en-US" w:eastAsia="de-DE"/>
          <w14:ligatures w14:val="none"/>
        </w:rPr>
        <w:instrText>HYPERLINK "https://sebastiansauer.github.io/hate-speech-barometer/hate-speech-barometer-ms-v01.html" \l "ref-castano-pulgarin_internet_2021"</w:instrText>
      </w:r>
      <w:r w:rsidRPr="008A3C8C">
        <w:rPr>
          <w:rFonts w:ascii="Times New Roman" w:eastAsia="Times New Roman" w:hAnsi="Times New Roman" w:cs="Times New Roman"/>
          <w:kern w:val="0"/>
          <w:lang w:val="en-US" w:eastAsia="de-DE"/>
          <w14:ligatures w14:val="none"/>
        </w:rPr>
      </w:r>
      <w:r w:rsidRPr="008A3C8C">
        <w:rPr>
          <w:rFonts w:ascii="Times New Roman" w:eastAsia="Times New Roman" w:hAnsi="Times New Roman" w:cs="Times New Roman"/>
          <w:kern w:val="0"/>
          <w:lang w:val="en-US" w:eastAsia="de-DE"/>
          <w14:ligatures w14:val="none"/>
        </w:rPr>
        <w:fldChar w:fldCharType="separate"/>
      </w:r>
      <w:r w:rsidRPr="008A3C8C">
        <w:rPr>
          <w:rFonts w:ascii="Times New Roman" w:eastAsia="Times New Roman" w:hAnsi="Times New Roman" w:cs="Times New Roman"/>
          <w:color w:val="EB6864"/>
          <w:kern w:val="0"/>
          <w:u w:val="single"/>
          <w:lang w:val="en-US" w:eastAsia="de-DE"/>
          <w14:ligatures w14:val="none"/>
        </w:rPr>
        <w:t>Castaño-Pulgarín</w:t>
      </w:r>
      <w:proofErr w:type="spellEnd"/>
      <w:r w:rsidRPr="008A3C8C">
        <w:rPr>
          <w:rFonts w:ascii="Times New Roman" w:eastAsia="Times New Roman" w:hAnsi="Times New Roman" w:cs="Times New Roman"/>
          <w:color w:val="EB6864"/>
          <w:kern w:val="0"/>
          <w:u w:val="single"/>
          <w:lang w:val="en-US" w:eastAsia="de-DE"/>
          <w14:ligatures w14:val="none"/>
        </w:rPr>
        <w:t xml:space="preserve"> et al. 2021</w:t>
      </w:r>
      <w:r w:rsidRPr="008A3C8C">
        <w:rPr>
          <w:rFonts w:ascii="Times New Roman" w:eastAsia="Times New Roman" w:hAnsi="Times New Roman" w:cs="Times New Roman"/>
          <w:kern w:val="0"/>
          <w:lang w:val="en-US" w:eastAsia="de-DE"/>
          <w14:ligatures w14:val="none"/>
        </w:rPr>
        <w:fldChar w:fldCharType="end"/>
      </w:r>
      <w:r w:rsidRPr="008A3C8C">
        <w:rPr>
          <w:rFonts w:ascii="Times New Roman" w:eastAsia="Times New Roman" w:hAnsi="Times New Roman" w:cs="Times New Roman"/>
          <w:kern w:val="0"/>
          <w:lang w:val="en-US" w:eastAsia="de-DE"/>
          <w14:ligatures w14:val="none"/>
        </w:rPr>
        <w:t>). Hate speech is having a visible impact on society: there are many commonalities between the January 2023 assaults on Brazil’s government buildings</w:t>
      </w:r>
      <w:hyperlink r:id="rId6" w:anchor="fn2" w:history="1">
        <w:r w:rsidRPr="008A3C8C">
          <w:rPr>
            <w:rFonts w:ascii="Times New Roman" w:eastAsia="Times New Roman" w:hAnsi="Times New Roman" w:cs="Times New Roman"/>
            <w:color w:val="EB6864"/>
            <w:kern w:val="0"/>
            <w:sz w:val="18"/>
            <w:szCs w:val="18"/>
            <w:u w:val="single"/>
            <w:vertAlign w:val="superscript"/>
            <w:lang w:val="en-US" w:eastAsia="de-DE"/>
            <w14:ligatures w14:val="none"/>
          </w:rPr>
          <w:t>2</w:t>
        </w:r>
      </w:hyperlink>
      <w:r w:rsidRPr="008A3C8C">
        <w:rPr>
          <w:rFonts w:ascii="Times New Roman" w:eastAsia="Times New Roman" w:hAnsi="Times New Roman" w:cs="Times New Roman"/>
          <w:kern w:val="0"/>
          <w:lang w:val="en-US" w:eastAsia="de-DE"/>
          <w14:ligatures w14:val="none"/>
        </w:rPr>
        <w:t>, and the attack on the US Capitol on January 6, 2021, including that each event happened after certain groups continuously used threatening language and false allegations against others. According to a BBC news article, online hate speech in the UK and US has risen by approx. 20% since the start of the Covid pandemic</w:t>
      </w:r>
      <w:hyperlink r:id="rId7" w:anchor="fn3" w:history="1">
        <w:r w:rsidRPr="008A3C8C">
          <w:rPr>
            <w:rFonts w:ascii="Times New Roman" w:eastAsia="Times New Roman" w:hAnsi="Times New Roman" w:cs="Times New Roman"/>
            <w:color w:val="EB6864"/>
            <w:kern w:val="0"/>
            <w:sz w:val="18"/>
            <w:szCs w:val="18"/>
            <w:u w:val="single"/>
            <w:vertAlign w:val="superscript"/>
            <w:lang w:val="en-US" w:eastAsia="de-DE"/>
            <w14:ligatures w14:val="none"/>
          </w:rPr>
          <w:t>3</w:t>
        </w:r>
      </w:hyperlink>
      <w:r w:rsidRPr="008A3C8C">
        <w:rPr>
          <w:rFonts w:ascii="Times New Roman" w:eastAsia="Times New Roman" w:hAnsi="Times New Roman" w:cs="Times New Roman"/>
          <w:kern w:val="0"/>
          <w:lang w:val="en-US" w:eastAsia="de-DE"/>
          <w14:ligatures w14:val="none"/>
        </w:rPr>
        <w:t xml:space="preserve">. Given the surge of hate speech, defense mechanisms are on the rise too, albeit without being able to turn the tide, at least so far. For example, Iceland’s government is the 34th to join ratification concerning the criminalization of acts of a racist and/or xenophobic </w:t>
      </w:r>
      <w:del w:id="3" w:author="Sigurd Schacht" w:date="2023-05-27T11:07:00Z">
        <w:r w:rsidRPr="008A3C8C" w:rsidDel="008A3C8C">
          <w:rPr>
            <w:rFonts w:ascii="Times New Roman" w:eastAsia="Times New Roman" w:hAnsi="Times New Roman" w:cs="Times New Roman"/>
            <w:kern w:val="0"/>
            <w:lang w:val="en-US" w:eastAsia="de-DE"/>
            <w14:ligatures w14:val="none"/>
          </w:rPr>
          <w:delText>natur commited</w:delText>
        </w:r>
      </w:del>
      <w:ins w:id="4" w:author="Sigurd Schacht" w:date="2023-05-27T11:07:00Z">
        <w:r>
          <w:rPr>
            <w:rFonts w:ascii="Times New Roman" w:eastAsia="Times New Roman" w:hAnsi="Times New Roman" w:cs="Times New Roman"/>
            <w:kern w:val="0"/>
            <w:lang w:val="en-US" w:eastAsia="de-DE"/>
            <w14:ligatures w14:val="none"/>
          </w:rPr>
          <w:t>nature committed</w:t>
        </w:r>
      </w:ins>
      <w:r w:rsidRPr="008A3C8C">
        <w:rPr>
          <w:rFonts w:ascii="Times New Roman" w:eastAsia="Times New Roman" w:hAnsi="Times New Roman" w:cs="Times New Roman"/>
          <w:kern w:val="0"/>
          <w:lang w:val="en-US" w:eastAsia="de-DE"/>
          <w14:ligatures w14:val="none"/>
        </w:rPr>
        <w:t xml:space="preserve"> through computer systems</w:t>
      </w:r>
      <w:hyperlink r:id="rId8" w:anchor="fn4" w:history="1">
        <w:r w:rsidRPr="008A3C8C">
          <w:rPr>
            <w:rFonts w:ascii="Times New Roman" w:eastAsia="Times New Roman" w:hAnsi="Times New Roman" w:cs="Times New Roman"/>
            <w:color w:val="EB6864"/>
            <w:kern w:val="0"/>
            <w:sz w:val="18"/>
            <w:szCs w:val="18"/>
            <w:u w:val="single"/>
            <w:vertAlign w:val="superscript"/>
            <w:lang w:val="en-US" w:eastAsia="de-DE"/>
            <w14:ligatures w14:val="none"/>
          </w:rPr>
          <w:t>4</w:t>
        </w:r>
      </w:hyperlink>
      <w:r w:rsidRPr="008A3C8C">
        <w:rPr>
          <w:rFonts w:ascii="Times New Roman" w:eastAsia="Times New Roman" w:hAnsi="Times New Roman" w:cs="Times New Roman"/>
          <w:kern w:val="0"/>
          <w:lang w:val="en-US" w:eastAsia="de-DE"/>
          <w14:ligatures w14:val="none"/>
        </w:rPr>
        <w:t>. Some researchers have even put forward the hypothesis of a causal link between social media use and offline violence (</w:t>
      </w:r>
      <w:hyperlink r:id="rId9" w:anchor="ref-cinelli_dynamics_2021" w:history="1">
        <w:r w:rsidRPr="008A3C8C">
          <w:rPr>
            <w:rFonts w:ascii="Times New Roman" w:eastAsia="Times New Roman" w:hAnsi="Times New Roman" w:cs="Times New Roman"/>
            <w:color w:val="EB6864"/>
            <w:kern w:val="0"/>
            <w:u w:val="single"/>
            <w:lang w:val="en-US" w:eastAsia="de-DE"/>
            <w14:ligatures w14:val="none"/>
          </w:rPr>
          <w:t>Cinelli et al. 2021</w:t>
        </w:r>
      </w:hyperlink>
      <w:r w:rsidRPr="008A3C8C">
        <w:rPr>
          <w:rFonts w:ascii="Times New Roman" w:eastAsia="Times New Roman" w:hAnsi="Times New Roman" w:cs="Times New Roman"/>
          <w:kern w:val="0"/>
          <w:lang w:val="en-US" w:eastAsia="de-DE"/>
          <w14:ligatures w14:val="none"/>
        </w:rPr>
        <w:t>; </w:t>
      </w:r>
      <w:hyperlink r:id="rId10" w:anchor="ref-calvert_hate_1997" w:history="1">
        <w:r w:rsidRPr="008A3C8C">
          <w:rPr>
            <w:rFonts w:ascii="Times New Roman" w:eastAsia="Times New Roman" w:hAnsi="Times New Roman" w:cs="Times New Roman"/>
            <w:color w:val="EB6864"/>
            <w:kern w:val="0"/>
            <w:u w:val="single"/>
            <w:lang w:val="en-US" w:eastAsia="de-DE"/>
            <w14:ligatures w14:val="none"/>
          </w:rPr>
          <w:t>Calvert 1997</w:t>
        </w:r>
      </w:hyperlink>
      <w:r w:rsidRPr="008A3C8C">
        <w:rPr>
          <w:rFonts w:ascii="Times New Roman" w:eastAsia="Times New Roman" w:hAnsi="Times New Roman" w:cs="Times New Roman"/>
          <w:kern w:val="0"/>
          <w:lang w:val="en-US" w:eastAsia="de-DE"/>
          <w14:ligatures w14:val="none"/>
        </w:rPr>
        <w:t>; </w:t>
      </w:r>
      <w:hyperlink r:id="rId11" w:anchor="ref-chan_internet_2016" w:history="1">
        <w:r w:rsidRPr="008A3C8C">
          <w:rPr>
            <w:rFonts w:ascii="Times New Roman" w:eastAsia="Times New Roman" w:hAnsi="Times New Roman" w:cs="Times New Roman"/>
            <w:color w:val="EB6864"/>
            <w:kern w:val="0"/>
            <w:u w:val="single"/>
            <w:lang w:val="en-US" w:eastAsia="de-DE"/>
            <w14:ligatures w14:val="none"/>
          </w:rPr>
          <w:t>Chan, Ghose, and Seamans 2016</w:t>
        </w:r>
      </w:hyperlink>
      <w:r w:rsidRPr="008A3C8C">
        <w:rPr>
          <w:rFonts w:ascii="Times New Roman" w:eastAsia="Times New Roman" w:hAnsi="Times New Roman" w:cs="Times New Roman"/>
          <w:kern w:val="0"/>
          <w:lang w:val="en-US" w:eastAsia="de-DE"/>
          <w14:ligatures w14:val="none"/>
        </w:rPr>
        <w:t>). Carley (</w:t>
      </w:r>
      <w:hyperlink r:id="rId12" w:anchor="ref-carley_social_2020" w:history="1">
        <w:r w:rsidRPr="008A3C8C">
          <w:rPr>
            <w:rFonts w:ascii="Times New Roman" w:eastAsia="Times New Roman" w:hAnsi="Times New Roman" w:cs="Times New Roman"/>
            <w:color w:val="EB6864"/>
            <w:kern w:val="0"/>
            <w:u w:val="single"/>
            <w:lang w:val="en-US" w:eastAsia="de-DE"/>
            <w14:ligatures w14:val="none"/>
          </w:rPr>
          <w:t>2020</w:t>
        </w:r>
      </w:hyperlink>
      <w:r w:rsidRPr="008A3C8C">
        <w:rPr>
          <w:rFonts w:ascii="Times New Roman" w:eastAsia="Times New Roman" w:hAnsi="Times New Roman" w:cs="Times New Roman"/>
          <w:kern w:val="0"/>
          <w:lang w:val="en-US" w:eastAsia="de-DE"/>
          <w14:ligatures w14:val="none"/>
        </w:rPr>
        <w:t xml:space="preserve">) summarizes that hate speech constitutes a major </w:t>
      </w:r>
      <w:del w:id="5" w:author="Sigurd Schacht" w:date="2023-05-27T11:07:00Z">
        <w:r w:rsidRPr="008A3C8C" w:rsidDel="008A3C8C">
          <w:rPr>
            <w:rFonts w:ascii="Times New Roman" w:eastAsia="Times New Roman" w:hAnsi="Times New Roman" w:cs="Times New Roman"/>
            <w:kern w:val="0"/>
            <w:lang w:val="en-US" w:eastAsia="de-DE"/>
            <w14:ligatures w14:val="none"/>
          </w:rPr>
          <w:delText>threats</w:delText>
        </w:r>
      </w:del>
      <w:ins w:id="6" w:author="Sigurd Schacht" w:date="2023-05-27T11:07:00Z">
        <w:r>
          <w:rPr>
            <w:rFonts w:ascii="Times New Roman" w:eastAsia="Times New Roman" w:hAnsi="Times New Roman" w:cs="Times New Roman"/>
            <w:kern w:val="0"/>
            <w:lang w:val="en-US" w:eastAsia="de-DE"/>
            <w14:ligatures w14:val="none"/>
          </w:rPr>
          <w:t>threat</w:t>
        </w:r>
      </w:ins>
      <w:r w:rsidRPr="008A3C8C">
        <w:rPr>
          <w:rFonts w:ascii="Times New Roman" w:eastAsia="Times New Roman" w:hAnsi="Times New Roman" w:cs="Times New Roman"/>
          <w:kern w:val="0"/>
          <w:lang w:val="en-US" w:eastAsia="de-DE"/>
          <w14:ligatures w14:val="none"/>
        </w:rPr>
        <w:t xml:space="preserve"> not only </w:t>
      </w:r>
      <w:del w:id="7" w:author="Sigurd Schacht" w:date="2023-05-27T11:08:00Z">
        <w:r w:rsidRPr="008A3C8C" w:rsidDel="008A3C8C">
          <w:rPr>
            <w:rFonts w:ascii="Times New Roman" w:eastAsia="Times New Roman" w:hAnsi="Times New Roman" w:cs="Times New Roman"/>
            <w:kern w:val="0"/>
            <w:lang w:val="en-US" w:eastAsia="de-DE"/>
            <w14:ligatures w14:val="none"/>
          </w:rPr>
          <w:delText>for</w:delText>
        </w:r>
      </w:del>
      <w:ins w:id="8" w:author="Sigurd Schacht" w:date="2023-05-27T11:08:00Z">
        <w:r>
          <w:rPr>
            <w:rFonts w:ascii="Times New Roman" w:eastAsia="Times New Roman" w:hAnsi="Times New Roman" w:cs="Times New Roman"/>
            <w:kern w:val="0"/>
            <w:lang w:val="en-US" w:eastAsia="de-DE"/>
            <w14:ligatures w14:val="none"/>
          </w:rPr>
          <w:t>to</w:t>
        </w:r>
      </w:ins>
      <w:r w:rsidRPr="008A3C8C">
        <w:rPr>
          <w:rFonts w:ascii="Times New Roman" w:eastAsia="Times New Roman" w:hAnsi="Times New Roman" w:cs="Times New Roman"/>
          <w:kern w:val="0"/>
          <w:lang w:val="en-US" w:eastAsia="de-DE"/>
          <w14:ligatures w14:val="none"/>
        </w:rPr>
        <w:t xml:space="preserve"> democracy and civil rights including freedom</w:t>
      </w:r>
      <w:del w:id="9" w:author="Sigurd Schacht" w:date="2023-05-27T11:08:00Z">
        <w:r w:rsidRPr="008A3C8C" w:rsidDel="008A3C8C">
          <w:rPr>
            <w:rFonts w:ascii="Times New Roman" w:eastAsia="Times New Roman" w:hAnsi="Times New Roman" w:cs="Times New Roman"/>
            <w:kern w:val="0"/>
            <w:lang w:val="en-US" w:eastAsia="de-DE"/>
            <w14:ligatures w14:val="none"/>
          </w:rPr>
          <w:delText>,</w:delText>
        </w:r>
      </w:del>
      <w:r w:rsidRPr="008A3C8C">
        <w:rPr>
          <w:rFonts w:ascii="Times New Roman" w:eastAsia="Times New Roman" w:hAnsi="Times New Roman" w:cs="Times New Roman"/>
          <w:kern w:val="0"/>
          <w:lang w:val="en-US" w:eastAsia="de-DE"/>
          <w14:ligatures w14:val="none"/>
        </w:rPr>
        <w:t xml:space="preserve"> but also for individual mental and psychosocial health. For example, </w:t>
      </w:r>
      <w:proofErr w:type="spellStart"/>
      <w:r w:rsidRPr="008A3C8C">
        <w:rPr>
          <w:rFonts w:ascii="Times New Roman" w:eastAsia="Times New Roman" w:hAnsi="Times New Roman" w:cs="Times New Roman"/>
          <w:kern w:val="0"/>
          <w:lang w:val="en-US" w:eastAsia="de-DE"/>
          <w14:ligatures w14:val="none"/>
        </w:rPr>
        <w:t>Wypych</w:t>
      </w:r>
      <w:proofErr w:type="spellEnd"/>
      <w:r w:rsidRPr="008A3C8C">
        <w:rPr>
          <w:rFonts w:ascii="Times New Roman" w:eastAsia="Times New Roman" w:hAnsi="Times New Roman" w:cs="Times New Roman"/>
          <w:kern w:val="0"/>
          <w:lang w:val="en-US" w:eastAsia="de-DE"/>
          <w14:ligatures w14:val="none"/>
        </w:rPr>
        <w:t xml:space="preserve"> and </w:t>
      </w:r>
      <w:proofErr w:type="spellStart"/>
      <w:r w:rsidRPr="008A3C8C">
        <w:rPr>
          <w:rFonts w:ascii="Times New Roman" w:eastAsia="Times New Roman" w:hAnsi="Times New Roman" w:cs="Times New Roman"/>
          <w:kern w:val="0"/>
          <w:lang w:val="en-US" w:eastAsia="de-DE"/>
          <w14:ligatures w14:val="none"/>
        </w:rPr>
        <w:t>Bilewicz</w:t>
      </w:r>
      <w:proofErr w:type="spellEnd"/>
      <w:r w:rsidRPr="008A3C8C">
        <w:rPr>
          <w:rFonts w:ascii="Times New Roman" w:eastAsia="Times New Roman" w:hAnsi="Times New Roman" w:cs="Times New Roman"/>
          <w:kern w:val="0"/>
          <w:lang w:val="en-US" w:eastAsia="de-DE"/>
          <w14:ligatures w14:val="none"/>
        </w:rPr>
        <w:t xml:space="preserve"> (</w:t>
      </w:r>
      <w:hyperlink r:id="rId13" w:anchor="ref-wypych_psychological_2022" w:history="1">
        <w:r w:rsidRPr="008A3C8C">
          <w:rPr>
            <w:rFonts w:ascii="Times New Roman" w:eastAsia="Times New Roman" w:hAnsi="Times New Roman" w:cs="Times New Roman"/>
            <w:color w:val="EB6864"/>
            <w:kern w:val="0"/>
            <w:u w:val="single"/>
            <w:lang w:val="en-US" w:eastAsia="de-DE"/>
            <w14:ligatures w14:val="none"/>
          </w:rPr>
          <w:t>2022</w:t>
        </w:r>
      </w:hyperlink>
      <w:r w:rsidRPr="008A3C8C">
        <w:rPr>
          <w:rFonts w:ascii="Times New Roman" w:eastAsia="Times New Roman" w:hAnsi="Times New Roman" w:cs="Times New Roman"/>
          <w:kern w:val="0"/>
          <w:lang w:val="en-US" w:eastAsia="de-DE"/>
          <w14:ligatures w14:val="none"/>
        </w:rPr>
        <w:t xml:space="preserve">) conducted an online survey among N=726 Ukrainian immigrants living in Poland. The authors aimed </w:t>
      </w:r>
      <w:del w:id="10" w:author="Sigurd Schacht" w:date="2023-05-27T11:08:00Z">
        <w:r w:rsidRPr="008A3C8C" w:rsidDel="008A3C8C">
          <w:rPr>
            <w:rFonts w:ascii="Times New Roman" w:eastAsia="Times New Roman" w:hAnsi="Times New Roman" w:cs="Times New Roman"/>
            <w:kern w:val="0"/>
            <w:lang w:val="en-US" w:eastAsia="de-DE"/>
            <w14:ligatures w14:val="none"/>
          </w:rPr>
          <w:delText>at investigating</w:delText>
        </w:r>
      </w:del>
      <w:ins w:id="11" w:author="Sigurd Schacht" w:date="2023-05-27T11:08:00Z">
        <w:r>
          <w:rPr>
            <w:rFonts w:ascii="Times New Roman" w:eastAsia="Times New Roman" w:hAnsi="Times New Roman" w:cs="Times New Roman"/>
            <w:kern w:val="0"/>
            <w:lang w:val="en-US" w:eastAsia="de-DE"/>
            <w14:ligatures w14:val="none"/>
          </w:rPr>
          <w:t>to investigate</w:t>
        </w:r>
      </w:ins>
      <w:r w:rsidRPr="008A3C8C">
        <w:rPr>
          <w:rFonts w:ascii="Times New Roman" w:eastAsia="Times New Roman" w:hAnsi="Times New Roman" w:cs="Times New Roman"/>
          <w:kern w:val="0"/>
          <w:lang w:val="en-US" w:eastAsia="de-DE"/>
          <w14:ligatures w14:val="none"/>
        </w:rPr>
        <w:t xml:space="preserve"> the association between exposure to hate speech, stress, and mental health. They conclude that (prolonged) exposure to hate speech causes mental health problems </w:t>
      </w:r>
      <w:del w:id="12" w:author="Sigurd Schacht" w:date="2023-05-27T11:08:00Z">
        <w:r w:rsidRPr="008A3C8C" w:rsidDel="008A3C8C">
          <w:rPr>
            <w:rFonts w:ascii="Times New Roman" w:eastAsia="Times New Roman" w:hAnsi="Times New Roman" w:cs="Times New Roman"/>
            <w:kern w:val="0"/>
            <w:lang w:val="en-US" w:eastAsia="de-DE"/>
            <w14:ligatures w14:val="none"/>
          </w:rPr>
          <w:delText>of</w:delText>
        </w:r>
      </w:del>
      <w:ins w:id="13" w:author="Sigurd Schacht" w:date="2023-05-27T11:08:00Z">
        <w:r>
          <w:rPr>
            <w:rFonts w:ascii="Times New Roman" w:eastAsia="Times New Roman" w:hAnsi="Times New Roman" w:cs="Times New Roman"/>
            <w:kern w:val="0"/>
            <w:lang w:val="en-US" w:eastAsia="de-DE"/>
            <w14:ligatures w14:val="none"/>
          </w:rPr>
          <w:t>in</w:t>
        </w:r>
      </w:ins>
      <w:r w:rsidRPr="008A3C8C">
        <w:rPr>
          <w:rFonts w:ascii="Times New Roman" w:eastAsia="Times New Roman" w:hAnsi="Times New Roman" w:cs="Times New Roman"/>
          <w:kern w:val="0"/>
          <w:lang w:val="en-US" w:eastAsia="de-DE"/>
          <w14:ligatures w14:val="none"/>
        </w:rPr>
        <w:t xml:space="preserve"> the target population. In sum, albeit a monetary or similar quantification is difficult, it can be concluded that hate speech is a substantial menace to society. It is the aim of the research presented in this paper to fight back </w:t>
      </w:r>
      <w:ins w:id="14" w:author="Sigurd Schacht" w:date="2023-05-27T11:09:00Z">
        <w:r>
          <w:rPr>
            <w:rFonts w:ascii="Times New Roman" w:eastAsia="Times New Roman" w:hAnsi="Times New Roman" w:cs="Times New Roman"/>
            <w:kern w:val="0"/>
            <w:lang w:val="en-US" w:eastAsia="de-DE"/>
            <w14:ligatures w14:val="none"/>
          </w:rPr>
          <w:t xml:space="preserve">against </w:t>
        </w:r>
      </w:ins>
      <w:r w:rsidRPr="008A3C8C">
        <w:rPr>
          <w:rFonts w:ascii="Times New Roman" w:eastAsia="Times New Roman" w:hAnsi="Times New Roman" w:cs="Times New Roman"/>
          <w:kern w:val="0"/>
          <w:lang w:val="en-US" w:eastAsia="de-DE"/>
          <w14:ligatures w14:val="none"/>
        </w:rPr>
        <w:t>hate speech by fostering research endeavors for detecting hate speech.</w:t>
      </w:r>
    </w:p>
    <w:p w14:paraId="4DE23FA8" w14:textId="77777777" w:rsidR="008A3C8C" w:rsidRPr="008A3C8C" w:rsidRDefault="008A3C8C" w:rsidP="008A3C8C">
      <w:pPr>
        <w:pBdr>
          <w:bottom w:val="single" w:sz="6" w:space="0" w:color="DEE2E6"/>
        </w:pBdr>
        <w:spacing w:before="100" w:beforeAutospacing="1" w:after="100" w:afterAutospacing="1"/>
        <w:outlineLvl w:val="1"/>
        <w:rPr>
          <w:rFonts w:ascii="Arial Narrow Bold" w:eastAsia="Times New Roman" w:hAnsi="Arial Narrow Bold" w:cs="Times New Roman"/>
          <w:b/>
          <w:bCs/>
          <w:kern w:val="0"/>
          <w:sz w:val="36"/>
          <w:szCs w:val="36"/>
          <w:lang w:val="en-US" w:eastAsia="de-DE"/>
          <w14:ligatures w14:val="none"/>
        </w:rPr>
      </w:pPr>
      <w:r w:rsidRPr="008A3C8C">
        <w:rPr>
          <w:rFonts w:ascii="Arial Narrow Bold" w:eastAsia="Times New Roman" w:hAnsi="Arial Narrow Bold" w:cs="Times New Roman"/>
          <w:b/>
          <w:bCs/>
          <w:color w:val="626262"/>
          <w:kern w:val="0"/>
          <w:sz w:val="36"/>
          <w:szCs w:val="36"/>
          <w:lang w:val="en-US" w:eastAsia="de-DE"/>
          <w14:ligatures w14:val="none"/>
        </w:rPr>
        <w:t>1.2</w:t>
      </w:r>
      <w:r w:rsidRPr="008A3C8C">
        <w:rPr>
          <w:rFonts w:ascii="Arial Narrow Bold" w:eastAsia="Times New Roman" w:hAnsi="Arial Narrow Bold" w:cs="Times New Roman"/>
          <w:b/>
          <w:bCs/>
          <w:kern w:val="0"/>
          <w:sz w:val="36"/>
          <w:szCs w:val="36"/>
          <w:lang w:val="en-US" w:eastAsia="de-DE"/>
          <w14:ligatures w14:val="none"/>
        </w:rPr>
        <w:t> Present state of hate speech detection research</w:t>
      </w:r>
    </w:p>
    <w:p w14:paraId="7BB0EAC4" w14:textId="33795A48" w:rsidR="008A3C8C" w:rsidRPr="008A3C8C" w:rsidRDefault="008A3C8C" w:rsidP="008A3C8C">
      <w:pPr>
        <w:spacing w:after="100" w:afterAutospacing="1"/>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t xml:space="preserve">It is important to address hate speech to prevent violence against protected characteristics and to promote a safe and respectful online environment. However, setting limits on speech at a global scale in various languages and cultures is complex and identifying hate speech can be difficult in an online global community. One aspect that contributes to the difficulties in hate speech detection is that false negatives (missing hate speech) and false </w:t>
      </w:r>
      <w:del w:id="15" w:author="Sigurd Schacht" w:date="2023-05-27T11:09:00Z">
        <w:r w:rsidRPr="008A3C8C" w:rsidDel="008A3C8C">
          <w:rPr>
            <w:rFonts w:ascii="Times New Roman" w:eastAsia="Times New Roman" w:hAnsi="Times New Roman" w:cs="Times New Roman"/>
            <w:kern w:val="0"/>
            <w:lang w:val="en-US" w:eastAsia="de-DE"/>
            <w14:ligatures w14:val="none"/>
          </w:rPr>
          <w:delText>positive</w:delText>
        </w:r>
      </w:del>
      <w:ins w:id="16" w:author="Sigurd Schacht" w:date="2023-05-27T11:09:00Z">
        <w:r>
          <w:rPr>
            <w:rFonts w:ascii="Times New Roman" w:eastAsia="Times New Roman" w:hAnsi="Times New Roman" w:cs="Times New Roman"/>
            <w:kern w:val="0"/>
            <w:lang w:val="en-US" w:eastAsia="de-DE"/>
            <w14:ligatures w14:val="none"/>
          </w:rPr>
          <w:t>positives</w:t>
        </w:r>
      </w:ins>
      <w:r w:rsidRPr="008A3C8C">
        <w:rPr>
          <w:rFonts w:ascii="Times New Roman" w:eastAsia="Times New Roman" w:hAnsi="Times New Roman" w:cs="Times New Roman"/>
          <w:kern w:val="0"/>
          <w:lang w:val="en-US" w:eastAsia="de-DE"/>
          <w14:ligatures w14:val="none"/>
        </w:rPr>
        <w:t xml:space="preserve"> (false accusing of hate speech) are like </w:t>
      </w:r>
      <w:proofErr w:type="spellStart"/>
      <w:r w:rsidRPr="008A3C8C">
        <w:rPr>
          <w:rFonts w:ascii="Times New Roman" w:eastAsia="Times New Roman" w:hAnsi="Times New Roman" w:cs="Times New Roman"/>
          <w:kern w:val="0"/>
          <w:lang w:val="en-US" w:eastAsia="de-DE"/>
          <w14:ligatures w14:val="none"/>
        </w:rPr>
        <w:t>Skylla</w:t>
      </w:r>
      <w:proofErr w:type="spellEnd"/>
      <w:r w:rsidRPr="008A3C8C">
        <w:rPr>
          <w:rFonts w:ascii="Times New Roman" w:eastAsia="Times New Roman" w:hAnsi="Times New Roman" w:cs="Times New Roman"/>
          <w:kern w:val="0"/>
          <w:lang w:val="en-US" w:eastAsia="de-DE"/>
          <w14:ligatures w14:val="none"/>
        </w:rPr>
        <w:t xml:space="preserve"> and Charybdis, the opposing monsters of the ethical consequences of faults and shortcomings in such decision</w:t>
      </w:r>
      <w:hyperlink r:id="rId14" w:anchor="fn5" w:history="1">
        <w:r w:rsidRPr="008A3C8C">
          <w:rPr>
            <w:rFonts w:ascii="Times New Roman" w:eastAsia="Times New Roman" w:hAnsi="Times New Roman" w:cs="Times New Roman"/>
            <w:color w:val="EB6864"/>
            <w:kern w:val="0"/>
            <w:sz w:val="18"/>
            <w:szCs w:val="18"/>
            <w:u w:val="single"/>
            <w:vertAlign w:val="superscript"/>
            <w:lang w:val="en-US" w:eastAsia="de-DE"/>
            <w14:ligatures w14:val="none"/>
          </w:rPr>
          <w:t>5</w:t>
        </w:r>
      </w:hyperlink>
      <w:r w:rsidRPr="008A3C8C">
        <w:rPr>
          <w:rFonts w:ascii="Times New Roman" w:eastAsia="Times New Roman" w:hAnsi="Times New Roman" w:cs="Times New Roman"/>
          <w:kern w:val="0"/>
          <w:lang w:val="en-US" w:eastAsia="de-DE"/>
          <w14:ligatures w14:val="none"/>
        </w:rPr>
        <w:t xml:space="preserve">. Augmenting the already high difficulties in detecting hate speech is that annotators are not necessarily </w:t>
      </w:r>
      <w:del w:id="17" w:author="Sigurd Schacht" w:date="2023-05-27T11:10:00Z">
        <w:r w:rsidRPr="008A3C8C" w:rsidDel="008A3C8C">
          <w:rPr>
            <w:rFonts w:ascii="Times New Roman" w:eastAsia="Times New Roman" w:hAnsi="Times New Roman" w:cs="Times New Roman"/>
            <w:kern w:val="0"/>
            <w:lang w:val="en-US" w:eastAsia="de-DE"/>
            <w14:ligatures w14:val="none"/>
          </w:rPr>
          <w:delText>reliable</w:delText>
        </w:r>
      </w:del>
      <w:ins w:id="18" w:author="Sigurd Schacht" w:date="2023-05-27T11:10:00Z">
        <w:r w:rsidRPr="008A3C8C">
          <w:rPr>
            <w:rFonts w:ascii="Times New Roman" w:eastAsia="Times New Roman" w:hAnsi="Times New Roman" w:cs="Times New Roman"/>
            <w:kern w:val="0"/>
            <w:lang w:val="en-US" w:eastAsia="de-DE"/>
            <w14:ligatures w14:val="none"/>
          </w:rPr>
          <w:t>reliable,</w:t>
        </w:r>
      </w:ins>
      <w:r w:rsidRPr="008A3C8C">
        <w:rPr>
          <w:rFonts w:ascii="Times New Roman" w:eastAsia="Times New Roman" w:hAnsi="Times New Roman" w:cs="Times New Roman"/>
          <w:kern w:val="0"/>
          <w:lang w:val="en-US" w:eastAsia="de-DE"/>
          <w14:ligatures w14:val="none"/>
        </w:rPr>
        <w:t xml:space="preserve"> and a universal definition of hate speech does not exist (as to yet).</w:t>
      </w:r>
    </w:p>
    <w:p w14:paraId="4D2B6022" w14:textId="042FDB15" w:rsidR="008A3C8C" w:rsidRPr="008A3C8C" w:rsidRDefault="008A3C8C" w:rsidP="008A3C8C">
      <w:pPr>
        <w:spacing w:after="100" w:afterAutospacing="1"/>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t xml:space="preserve">Different methodologies for detecting hate speech have been developed and are in widely circulated use, comprising deep learning, shallow </w:t>
      </w:r>
      <w:proofErr w:type="gramStart"/>
      <w:r w:rsidRPr="008A3C8C">
        <w:rPr>
          <w:rFonts w:ascii="Times New Roman" w:eastAsia="Times New Roman" w:hAnsi="Times New Roman" w:cs="Times New Roman"/>
          <w:kern w:val="0"/>
          <w:lang w:val="en-US" w:eastAsia="de-DE"/>
          <w14:ligatures w14:val="none"/>
        </w:rPr>
        <w:t>learning</w:t>
      </w:r>
      <w:proofErr w:type="gramEnd"/>
      <w:r w:rsidRPr="008A3C8C">
        <w:rPr>
          <w:rFonts w:ascii="Times New Roman" w:eastAsia="Times New Roman" w:hAnsi="Times New Roman" w:cs="Times New Roman"/>
          <w:kern w:val="0"/>
          <w:lang w:val="en-US" w:eastAsia="de-DE"/>
          <w14:ligatures w14:val="none"/>
        </w:rPr>
        <w:t xml:space="preserve"> and text-mining (</w:t>
      </w:r>
      <w:del w:id="19" w:author="Sigurd Schacht" w:date="2023-05-27T11:10:00Z">
        <w:r w:rsidRPr="008A3C8C" w:rsidDel="008A3C8C">
          <w:rPr>
            <w:rFonts w:ascii="Times New Roman" w:eastAsia="Times New Roman" w:hAnsi="Times New Roman" w:cs="Times New Roman"/>
            <w:kern w:val="0"/>
            <w:lang w:val="en-US" w:eastAsia="de-DE"/>
            <w14:ligatures w14:val="none"/>
          </w:rPr>
          <w:delText>non machine</w:delText>
        </w:r>
      </w:del>
      <w:ins w:id="20" w:author="Sigurd Schacht" w:date="2023-05-27T11:10:00Z">
        <w:r>
          <w:rPr>
            <w:rFonts w:ascii="Times New Roman" w:eastAsia="Times New Roman" w:hAnsi="Times New Roman" w:cs="Times New Roman"/>
            <w:kern w:val="0"/>
            <w:lang w:val="en-US" w:eastAsia="de-DE"/>
            <w14:ligatures w14:val="none"/>
          </w:rPr>
          <w:t>non-machine</w:t>
        </w:r>
      </w:ins>
      <w:r w:rsidRPr="008A3C8C">
        <w:rPr>
          <w:rFonts w:ascii="Times New Roman" w:eastAsia="Times New Roman" w:hAnsi="Times New Roman" w:cs="Times New Roman"/>
          <w:kern w:val="0"/>
          <w:lang w:val="en-US" w:eastAsia="de-DE"/>
          <w14:ligatures w14:val="none"/>
        </w:rPr>
        <w:t xml:space="preserve"> learning) approaches. One basic text mining approach is a keyword-based method, where an </w:t>
      </w:r>
      <w:r w:rsidRPr="008A3C8C">
        <w:rPr>
          <w:rFonts w:ascii="Times New Roman" w:eastAsia="Times New Roman" w:hAnsi="Times New Roman" w:cs="Times New Roman"/>
          <w:kern w:val="0"/>
          <w:lang w:val="en-US" w:eastAsia="de-DE"/>
          <w14:ligatures w14:val="none"/>
        </w:rPr>
        <w:lastRenderedPageBreak/>
        <w:t>ontology or dictionary is used to identify text containing potentially hateful keywords (</w:t>
      </w:r>
      <w:proofErr w:type="spellStart"/>
      <w:r w:rsidRPr="008A3C8C">
        <w:rPr>
          <w:rFonts w:ascii="Times New Roman" w:eastAsia="Times New Roman" w:hAnsi="Times New Roman" w:cs="Times New Roman"/>
          <w:kern w:val="0"/>
          <w:lang w:val="en-US" w:eastAsia="de-DE"/>
          <w14:ligatures w14:val="none"/>
        </w:rPr>
        <w:fldChar w:fldCharType="begin"/>
      </w:r>
      <w:r w:rsidRPr="008A3C8C">
        <w:rPr>
          <w:rFonts w:ascii="Times New Roman" w:eastAsia="Times New Roman" w:hAnsi="Times New Roman" w:cs="Times New Roman"/>
          <w:kern w:val="0"/>
          <w:lang w:val="en-US" w:eastAsia="de-DE"/>
          <w14:ligatures w14:val="none"/>
        </w:rPr>
        <w:instrText>HYPERLINK "https://sebastiansauer.github.io/hate-speech-barometer/hate-speech-barometer-ms-v01.html" \l "ref-macavaney_hate_2019"</w:instrText>
      </w:r>
      <w:r w:rsidRPr="008A3C8C">
        <w:rPr>
          <w:rFonts w:ascii="Times New Roman" w:eastAsia="Times New Roman" w:hAnsi="Times New Roman" w:cs="Times New Roman"/>
          <w:kern w:val="0"/>
          <w:lang w:val="en-US" w:eastAsia="de-DE"/>
          <w14:ligatures w14:val="none"/>
        </w:rPr>
      </w:r>
      <w:r w:rsidRPr="008A3C8C">
        <w:rPr>
          <w:rFonts w:ascii="Times New Roman" w:eastAsia="Times New Roman" w:hAnsi="Times New Roman" w:cs="Times New Roman"/>
          <w:kern w:val="0"/>
          <w:lang w:val="en-US" w:eastAsia="de-DE"/>
          <w14:ligatures w14:val="none"/>
        </w:rPr>
        <w:fldChar w:fldCharType="separate"/>
      </w:r>
      <w:r w:rsidRPr="008A3C8C">
        <w:rPr>
          <w:rFonts w:ascii="Times New Roman" w:eastAsia="Times New Roman" w:hAnsi="Times New Roman" w:cs="Times New Roman"/>
          <w:color w:val="EB6864"/>
          <w:kern w:val="0"/>
          <w:u w:val="single"/>
          <w:lang w:val="en-US" w:eastAsia="de-DE"/>
          <w14:ligatures w14:val="none"/>
        </w:rPr>
        <w:t>MacAvaney</w:t>
      </w:r>
      <w:proofErr w:type="spellEnd"/>
      <w:r w:rsidRPr="008A3C8C">
        <w:rPr>
          <w:rFonts w:ascii="Times New Roman" w:eastAsia="Times New Roman" w:hAnsi="Times New Roman" w:cs="Times New Roman"/>
          <w:color w:val="EB6864"/>
          <w:kern w:val="0"/>
          <w:u w:val="single"/>
          <w:lang w:val="en-US" w:eastAsia="de-DE"/>
          <w14:ligatures w14:val="none"/>
        </w:rPr>
        <w:t xml:space="preserve"> et al. 2019</w:t>
      </w:r>
      <w:r w:rsidRPr="008A3C8C">
        <w:rPr>
          <w:rFonts w:ascii="Times New Roman" w:eastAsia="Times New Roman" w:hAnsi="Times New Roman" w:cs="Times New Roman"/>
          <w:kern w:val="0"/>
          <w:lang w:val="en-US" w:eastAsia="de-DE"/>
          <w14:ligatures w14:val="none"/>
        </w:rPr>
        <w:fldChar w:fldCharType="end"/>
      </w:r>
      <w:r w:rsidRPr="008A3C8C">
        <w:rPr>
          <w:rFonts w:ascii="Times New Roman" w:eastAsia="Times New Roman" w:hAnsi="Times New Roman" w:cs="Times New Roman"/>
          <w:kern w:val="0"/>
          <w:lang w:val="en-US" w:eastAsia="de-DE"/>
          <w14:ligatures w14:val="none"/>
        </w:rPr>
        <w:t>). However, simply using a hateful slur is not enough to constitute hate speech according to a study of different definitions of hate speech (</w:t>
      </w:r>
      <w:proofErr w:type="spellStart"/>
      <w:r w:rsidRPr="008A3C8C">
        <w:rPr>
          <w:rFonts w:ascii="Times New Roman" w:eastAsia="Times New Roman" w:hAnsi="Times New Roman" w:cs="Times New Roman"/>
          <w:kern w:val="0"/>
          <w:lang w:val="en-US" w:eastAsia="de-DE"/>
          <w14:ligatures w14:val="none"/>
        </w:rPr>
        <w:fldChar w:fldCharType="begin"/>
      </w:r>
      <w:r w:rsidRPr="008A3C8C">
        <w:rPr>
          <w:rFonts w:ascii="Times New Roman" w:eastAsia="Times New Roman" w:hAnsi="Times New Roman" w:cs="Times New Roman"/>
          <w:kern w:val="0"/>
          <w:lang w:val="en-US" w:eastAsia="de-DE"/>
          <w14:ligatures w14:val="none"/>
        </w:rPr>
        <w:instrText>HYPERLINK "https://sebastiansauer.github.io/hate-speech-barometer/hate-speech-barometer-ms-v01.html" \l "ref-macavaney_hate_2019"</w:instrText>
      </w:r>
      <w:r w:rsidRPr="008A3C8C">
        <w:rPr>
          <w:rFonts w:ascii="Times New Roman" w:eastAsia="Times New Roman" w:hAnsi="Times New Roman" w:cs="Times New Roman"/>
          <w:kern w:val="0"/>
          <w:lang w:val="en-US" w:eastAsia="de-DE"/>
          <w14:ligatures w14:val="none"/>
        </w:rPr>
      </w:r>
      <w:r w:rsidRPr="008A3C8C">
        <w:rPr>
          <w:rFonts w:ascii="Times New Roman" w:eastAsia="Times New Roman" w:hAnsi="Times New Roman" w:cs="Times New Roman"/>
          <w:kern w:val="0"/>
          <w:lang w:val="en-US" w:eastAsia="de-DE"/>
          <w14:ligatures w14:val="none"/>
        </w:rPr>
        <w:fldChar w:fldCharType="separate"/>
      </w:r>
      <w:r w:rsidRPr="008A3C8C">
        <w:rPr>
          <w:rFonts w:ascii="Times New Roman" w:eastAsia="Times New Roman" w:hAnsi="Times New Roman" w:cs="Times New Roman"/>
          <w:color w:val="EB6864"/>
          <w:kern w:val="0"/>
          <w:u w:val="single"/>
          <w:lang w:val="en-US" w:eastAsia="de-DE"/>
          <w14:ligatures w14:val="none"/>
        </w:rPr>
        <w:t>MacAvaney</w:t>
      </w:r>
      <w:proofErr w:type="spellEnd"/>
      <w:r w:rsidRPr="008A3C8C">
        <w:rPr>
          <w:rFonts w:ascii="Times New Roman" w:eastAsia="Times New Roman" w:hAnsi="Times New Roman" w:cs="Times New Roman"/>
          <w:color w:val="EB6864"/>
          <w:kern w:val="0"/>
          <w:u w:val="single"/>
          <w:lang w:val="en-US" w:eastAsia="de-DE"/>
          <w14:ligatures w14:val="none"/>
        </w:rPr>
        <w:t xml:space="preserve"> et al. 2019</w:t>
      </w:r>
      <w:r w:rsidRPr="008A3C8C">
        <w:rPr>
          <w:rFonts w:ascii="Times New Roman" w:eastAsia="Times New Roman" w:hAnsi="Times New Roman" w:cs="Times New Roman"/>
          <w:kern w:val="0"/>
          <w:lang w:val="en-US" w:eastAsia="de-DE"/>
          <w14:ligatures w14:val="none"/>
        </w:rPr>
        <w:fldChar w:fldCharType="end"/>
      </w:r>
      <w:r w:rsidRPr="008A3C8C">
        <w:rPr>
          <w:rFonts w:ascii="Times New Roman" w:eastAsia="Times New Roman" w:hAnsi="Times New Roman" w:cs="Times New Roman"/>
          <w:kern w:val="0"/>
          <w:lang w:val="en-US" w:eastAsia="de-DE"/>
          <w14:ligatures w14:val="none"/>
        </w:rPr>
        <w:t>). More advanced techniques include machine learning models ranging from word count methods (e.g., TFIDF) to complex BERT models (</w:t>
      </w:r>
      <w:r w:rsidR="00000000">
        <w:fldChar w:fldCharType="begin"/>
      </w:r>
      <w:r w:rsidR="00000000" w:rsidRPr="008A5B68">
        <w:rPr>
          <w:lang w:val="en-US"/>
          <w:rPrChange w:id="21" w:author="sebastian.sauer" w:date="2023-06-01T17:35:00Z">
            <w:rPr/>
          </w:rPrChange>
        </w:rPr>
        <w:instrText>HYPERLINK "https://sebastiansauer.github.io/hate-speech-barometer/hate-speech-barometer-ms-v01.html" \l "ref-jahan_systematic_2021"</w:instrText>
      </w:r>
      <w:r w:rsidR="00000000">
        <w:fldChar w:fldCharType="separate"/>
      </w:r>
      <w:r w:rsidRPr="008A3C8C">
        <w:rPr>
          <w:rFonts w:ascii="Times New Roman" w:eastAsia="Times New Roman" w:hAnsi="Times New Roman" w:cs="Times New Roman"/>
          <w:color w:val="EB6864"/>
          <w:kern w:val="0"/>
          <w:u w:val="single"/>
          <w:lang w:val="en-US" w:eastAsia="de-DE"/>
          <w14:ligatures w14:val="none"/>
        </w:rPr>
        <w:t xml:space="preserve">Jahan and </w:t>
      </w:r>
      <w:proofErr w:type="spellStart"/>
      <w:r w:rsidRPr="008A3C8C">
        <w:rPr>
          <w:rFonts w:ascii="Times New Roman" w:eastAsia="Times New Roman" w:hAnsi="Times New Roman" w:cs="Times New Roman"/>
          <w:color w:val="EB6864"/>
          <w:kern w:val="0"/>
          <w:u w:val="single"/>
          <w:lang w:val="en-US" w:eastAsia="de-DE"/>
          <w14:ligatures w14:val="none"/>
        </w:rPr>
        <w:t>Oussalah</w:t>
      </w:r>
      <w:proofErr w:type="spellEnd"/>
      <w:r w:rsidRPr="008A3C8C">
        <w:rPr>
          <w:rFonts w:ascii="Times New Roman" w:eastAsia="Times New Roman" w:hAnsi="Times New Roman" w:cs="Times New Roman"/>
          <w:color w:val="EB6864"/>
          <w:kern w:val="0"/>
          <w:u w:val="single"/>
          <w:lang w:val="en-US" w:eastAsia="de-DE"/>
          <w14:ligatures w14:val="none"/>
        </w:rPr>
        <w:t xml:space="preserve"> 2021</w:t>
      </w:r>
      <w:r w:rsidR="00000000">
        <w:rPr>
          <w:rFonts w:ascii="Times New Roman" w:eastAsia="Times New Roman" w:hAnsi="Times New Roman" w:cs="Times New Roman"/>
          <w:color w:val="EB6864"/>
          <w:kern w:val="0"/>
          <w:u w:val="single"/>
          <w:lang w:val="en-US" w:eastAsia="de-DE"/>
          <w14:ligatures w14:val="none"/>
        </w:rPr>
        <w:fldChar w:fldCharType="end"/>
      </w:r>
      <w:r w:rsidRPr="008A3C8C">
        <w:rPr>
          <w:rFonts w:ascii="Times New Roman" w:eastAsia="Times New Roman" w:hAnsi="Times New Roman" w:cs="Times New Roman"/>
          <w:kern w:val="0"/>
          <w:lang w:val="en-US" w:eastAsia="de-DE"/>
          <w14:ligatures w14:val="none"/>
        </w:rPr>
        <w:t>). Successful detection models use more than one approach, including hybrid models that combine different techniques for more accurate results (</w:t>
      </w:r>
      <w:proofErr w:type="spellStart"/>
      <w:r w:rsidRPr="008A3C8C">
        <w:rPr>
          <w:rFonts w:ascii="Times New Roman" w:eastAsia="Times New Roman" w:hAnsi="Times New Roman" w:cs="Times New Roman"/>
          <w:kern w:val="0"/>
          <w:lang w:val="en-US" w:eastAsia="de-DE"/>
          <w14:ligatures w14:val="none"/>
        </w:rPr>
        <w:fldChar w:fldCharType="begin"/>
      </w:r>
      <w:r w:rsidRPr="008A3C8C">
        <w:rPr>
          <w:rFonts w:ascii="Times New Roman" w:eastAsia="Times New Roman" w:hAnsi="Times New Roman" w:cs="Times New Roman"/>
          <w:kern w:val="0"/>
          <w:lang w:val="en-US" w:eastAsia="de-DE"/>
          <w14:ligatures w14:val="none"/>
        </w:rPr>
        <w:instrText>HYPERLINK "https://sebastiansauer.github.io/hate-speech-barometer/hate-speech-barometer-ms-v01.html" \l "ref-alkomah_literature_2022"</w:instrText>
      </w:r>
      <w:r w:rsidRPr="008A3C8C">
        <w:rPr>
          <w:rFonts w:ascii="Times New Roman" w:eastAsia="Times New Roman" w:hAnsi="Times New Roman" w:cs="Times New Roman"/>
          <w:kern w:val="0"/>
          <w:lang w:val="en-US" w:eastAsia="de-DE"/>
          <w14:ligatures w14:val="none"/>
        </w:rPr>
      </w:r>
      <w:r w:rsidRPr="008A3C8C">
        <w:rPr>
          <w:rFonts w:ascii="Times New Roman" w:eastAsia="Times New Roman" w:hAnsi="Times New Roman" w:cs="Times New Roman"/>
          <w:kern w:val="0"/>
          <w:lang w:val="en-US" w:eastAsia="de-DE"/>
          <w14:ligatures w14:val="none"/>
        </w:rPr>
        <w:fldChar w:fldCharType="separate"/>
      </w:r>
      <w:r w:rsidRPr="008A3C8C">
        <w:rPr>
          <w:rFonts w:ascii="Times New Roman" w:eastAsia="Times New Roman" w:hAnsi="Times New Roman" w:cs="Times New Roman"/>
          <w:color w:val="EB6864"/>
          <w:kern w:val="0"/>
          <w:u w:val="single"/>
          <w:lang w:val="en-US" w:eastAsia="de-DE"/>
          <w14:ligatures w14:val="none"/>
        </w:rPr>
        <w:t>Alkomah</w:t>
      </w:r>
      <w:proofErr w:type="spellEnd"/>
      <w:r w:rsidRPr="008A3C8C">
        <w:rPr>
          <w:rFonts w:ascii="Times New Roman" w:eastAsia="Times New Roman" w:hAnsi="Times New Roman" w:cs="Times New Roman"/>
          <w:color w:val="EB6864"/>
          <w:kern w:val="0"/>
          <w:u w:val="single"/>
          <w:lang w:val="en-US" w:eastAsia="de-DE"/>
          <w14:ligatures w14:val="none"/>
        </w:rPr>
        <w:t xml:space="preserve"> and Ma 2022</w:t>
      </w:r>
      <w:r w:rsidRPr="008A3C8C">
        <w:rPr>
          <w:rFonts w:ascii="Times New Roman" w:eastAsia="Times New Roman" w:hAnsi="Times New Roman" w:cs="Times New Roman"/>
          <w:kern w:val="0"/>
          <w:lang w:val="en-US" w:eastAsia="de-DE"/>
          <w14:ligatures w14:val="none"/>
        </w:rPr>
        <w:fldChar w:fldCharType="end"/>
      </w:r>
      <w:r w:rsidRPr="008A3C8C">
        <w:rPr>
          <w:rFonts w:ascii="Times New Roman" w:eastAsia="Times New Roman" w:hAnsi="Times New Roman" w:cs="Times New Roman"/>
          <w:kern w:val="0"/>
          <w:lang w:val="en-US" w:eastAsia="de-DE"/>
          <w14:ligatures w14:val="none"/>
        </w:rPr>
        <w:t>). Advancements in natural language processing (NLP) and machine learning have greatly improved the detection of hate speech. With the help of machine learning algorithms, particularly deep neural networks, NLP can be used to identify linguistic patterns and features that are indicative of hate speech (</w:t>
      </w:r>
      <w:r w:rsidR="00000000">
        <w:fldChar w:fldCharType="begin"/>
      </w:r>
      <w:r w:rsidR="00000000" w:rsidRPr="008A5B68">
        <w:rPr>
          <w:lang w:val="en-US"/>
          <w:rPrChange w:id="22" w:author="sebastian.sauer" w:date="2023-06-01T17:35:00Z">
            <w:rPr/>
          </w:rPrChange>
        </w:rPr>
        <w:instrText>HYPERLINK "https://sebastiansauer.github.io/hate-speech-barometer/hate-speech-barometer-ms-v01.html" \l "ref-jahan_systematic_2021"</w:instrText>
      </w:r>
      <w:r w:rsidR="00000000">
        <w:fldChar w:fldCharType="separate"/>
      </w:r>
      <w:r w:rsidRPr="008A3C8C">
        <w:rPr>
          <w:rFonts w:ascii="Times New Roman" w:eastAsia="Times New Roman" w:hAnsi="Times New Roman" w:cs="Times New Roman"/>
          <w:color w:val="EB6864"/>
          <w:kern w:val="0"/>
          <w:u w:val="single"/>
          <w:lang w:val="en-US" w:eastAsia="de-DE"/>
          <w14:ligatures w14:val="none"/>
        </w:rPr>
        <w:t xml:space="preserve">Jahan and </w:t>
      </w:r>
      <w:proofErr w:type="spellStart"/>
      <w:r w:rsidRPr="008A3C8C">
        <w:rPr>
          <w:rFonts w:ascii="Times New Roman" w:eastAsia="Times New Roman" w:hAnsi="Times New Roman" w:cs="Times New Roman"/>
          <w:color w:val="EB6864"/>
          <w:kern w:val="0"/>
          <w:u w:val="single"/>
          <w:lang w:val="en-US" w:eastAsia="de-DE"/>
          <w14:ligatures w14:val="none"/>
        </w:rPr>
        <w:t>Oussalah</w:t>
      </w:r>
      <w:proofErr w:type="spellEnd"/>
      <w:r w:rsidRPr="008A3C8C">
        <w:rPr>
          <w:rFonts w:ascii="Times New Roman" w:eastAsia="Times New Roman" w:hAnsi="Times New Roman" w:cs="Times New Roman"/>
          <w:color w:val="EB6864"/>
          <w:kern w:val="0"/>
          <w:u w:val="single"/>
          <w:lang w:val="en-US" w:eastAsia="de-DE"/>
          <w14:ligatures w14:val="none"/>
        </w:rPr>
        <w:t xml:space="preserve"> 2021</w:t>
      </w:r>
      <w:r w:rsidR="00000000">
        <w:rPr>
          <w:rFonts w:ascii="Times New Roman" w:eastAsia="Times New Roman" w:hAnsi="Times New Roman" w:cs="Times New Roman"/>
          <w:color w:val="EB6864"/>
          <w:kern w:val="0"/>
          <w:u w:val="single"/>
          <w:lang w:val="en-US" w:eastAsia="de-DE"/>
          <w14:ligatures w14:val="none"/>
        </w:rPr>
        <w:fldChar w:fldCharType="end"/>
      </w:r>
      <w:r w:rsidRPr="008A3C8C">
        <w:rPr>
          <w:rFonts w:ascii="Times New Roman" w:eastAsia="Times New Roman" w:hAnsi="Times New Roman" w:cs="Times New Roman"/>
          <w:kern w:val="0"/>
          <w:lang w:val="en-US" w:eastAsia="de-DE"/>
          <w14:ligatures w14:val="none"/>
        </w:rPr>
        <w:t>; </w:t>
      </w:r>
      <w:r w:rsidR="00000000">
        <w:fldChar w:fldCharType="begin"/>
      </w:r>
      <w:r w:rsidR="00000000" w:rsidRPr="008A5B68">
        <w:rPr>
          <w:lang w:val="en-US"/>
          <w:rPrChange w:id="23" w:author="sebastian.sauer" w:date="2023-06-01T17:35:00Z">
            <w:rPr/>
          </w:rPrChange>
        </w:rPr>
        <w:instrText>HYPERLINK "https://sebastiansauer.github.io/hate-speech-barometer/hate-speech-barometer-ms-v01.html" \l "ref-pang_deep_2022"</w:instrText>
      </w:r>
      <w:r w:rsidR="00000000">
        <w:fldChar w:fldCharType="separate"/>
      </w:r>
      <w:r w:rsidRPr="008A3C8C">
        <w:rPr>
          <w:rFonts w:ascii="Times New Roman" w:eastAsia="Times New Roman" w:hAnsi="Times New Roman" w:cs="Times New Roman"/>
          <w:color w:val="EB6864"/>
          <w:kern w:val="0"/>
          <w:u w:val="single"/>
          <w:lang w:val="en-US" w:eastAsia="de-DE"/>
          <w14:ligatures w14:val="none"/>
        </w:rPr>
        <w:t>Pang 2022</w:t>
      </w:r>
      <w:r w:rsidR="00000000">
        <w:rPr>
          <w:rFonts w:ascii="Times New Roman" w:eastAsia="Times New Roman" w:hAnsi="Times New Roman" w:cs="Times New Roman"/>
          <w:color w:val="EB6864"/>
          <w:kern w:val="0"/>
          <w:u w:val="single"/>
          <w:lang w:val="en-US" w:eastAsia="de-DE"/>
          <w14:ligatures w14:val="none"/>
        </w:rPr>
        <w:fldChar w:fldCharType="end"/>
      </w:r>
      <w:r w:rsidRPr="008A3C8C">
        <w:rPr>
          <w:rFonts w:ascii="Times New Roman" w:eastAsia="Times New Roman" w:hAnsi="Times New Roman" w:cs="Times New Roman"/>
          <w:kern w:val="0"/>
          <w:lang w:val="en-US" w:eastAsia="de-DE"/>
          <w14:ligatures w14:val="none"/>
        </w:rPr>
        <w:t>; </w:t>
      </w:r>
      <w:r w:rsidR="00000000">
        <w:fldChar w:fldCharType="begin"/>
      </w:r>
      <w:r w:rsidR="00000000" w:rsidRPr="008A5B68">
        <w:rPr>
          <w:lang w:val="en-US"/>
          <w:rPrChange w:id="24" w:author="sebastian.sauer" w:date="2023-06-01T17:35:00Z">
            <w:rPr/>
          </w:rPrChange>
        </w:rPr>
        <w:instrText>HYPERLINK "https://sebastiansauer.github.io/hate-speech-barometer/hate-speech-barometer-ms-v01.html" \l "ref-yin_towards_2021"</w:instrText>
      </w:r>
      <w:r w:rsidR="00000000">
        <w:fldChar w:fldCharType="separate"/>
      </w:r>
      <w:r w:rsidRPr="008A3C8C">
        <w:rPr>
          <w:rFonts w:ascii="Times New Roman" w:eastAsia="Times New Roman" w:hAnsi="Times New Roman" w:cs="Times New Roman"/>
          <w:color w:val="EB6864"/>
          <w:kern w:val="0"/>
          <w:u w:val="single"/>
          <w:lang w:val="en-US" w:eastAsia="de-DE"/>
          <w14:ligatures w14:val="none"/>
        </w:rPr>
        <w:t xml:space="preserve">Yin and </w:t>
      </w:r>
      <w:proofErr w:type="spellStart"/>
      <w:r w:rsidRPr="008A3C8C">
        <w:rPr>
          <w:rFonts w:ascii="Times New Roman" w:eastAsia="Times New Roman" w:hAnsi="Times New Roman" w:cs="Times New Roman"/>
          <w:color w:val="EB6864"/>
          <w:kern w:val="0"/>
          <w:u w:val="single"/>
          <w:lang w:val="en-US" w:eastAsia="de-DE"/>
          <w14:ligatures w14:val="none"/>
        </w:rPr>
        <w:t>Zubiaga</w:t>
      </w:r>
      <w:proofErr w:type="spellEnd"/>
      <w:r w:rsidRPr="008A3C8C">
        <w:rPr>
          <w:rFonts w:ascii="Times New Roman" w:eastAsia="Times New Roman" w:hAnsi="Times New Roman" w:cs="Times New Roman"/>
          <w:color w:val="EB6864"/>
          <w:kern w:val="0"/>
          <w:u w:val="single"/>
          <w:lang w:val="en-US" w:eastAsia="de-DE"/>
          <w14:ligatures w14:val="none"/>
        </w:rPr>
        <w:t xml:space="preserve"> 2021</w:t>
      </w:r>
      <w:r w:rsidR="00000000">
        <w:rPr>
          <w:rFonts w:ascii="Times New Roman" w:eastAsia="Times New Roman" w:hAnsi="Times New Roman" w:cs="Times New Roman"/>
          <w:color w:val="EB6864"/>
          <w:kern w:val="0"/>
          <w:u w:val="single"/>
          <w:lang w:val="en-US" w:eastAsia="de-DE"/>
          <w14:ligatures w14:val="none"/>
        </w:rPr>
        <w:fldChar w:fldCharType="end"/>
      </w:r>
      <w:r w:rsidRPr="008A3C8C">
        <w:rPr>
          <w:rFonts w:ascii="Times New Roman" w:eastAsia="Times New Roman" w:hAnsi="Times New Roman" w:cs="Times New Roman"/>
          <w:kern w:val="0"/>
          <w:lang w:val="en-US" w:eastAsia="de-DE"/>
          <w14:ligatures w14:val="none"/>
        </w:rPr>
        <w:t>; </w:t>
      </w:r>
      <w:proofErr w:type="spellStart"/>
      <w:r w:rsidRPr="008A3C8C">
        <w:rPr>
          <w:rFonts w:ascii="Times New Roman" w:eastAsia="Times New Roman" w:hAnsi="Times New Roman" w:cs="Times New Roman"/>
          <w:kern w:val="0"/>
          <w:lang w:val="en-US" w:eastAsia="de-DE"/>
          <w14:ligatures w14:val="none"/>
        </w:rPr>
        <w:fldChar w:fldCharType="begin"/>
      </w:r>
      <w:r w:rsidRPr="008A3C8C">
        <w:rPr>
          <w:rFonts w:ascii="Times New Roman" w:eastAsia="Times New Roman" w:hAnsi="Times New Roman" w:cs="Times New Roman"/>
          <w:kern w:val="0"/>
          <w:lang w:val="en-US" w:eastAsia="de-DE"/>
          <w14:ligatures w14:val="none"/>
        </w:rPr>
        <w:instrText>HYPERLINK "https://sebastiansauer.github.io/hate-speech-barometer/hate-speech-barometer-ms-v01.html" \l "ref-velankar_review_2022"</w:instrText>
      </w:r>
      <w:r w:rsidRPr="008A3C8C">
        <w:rPr>
          <w:rFonts w:ascii="Times New Roman" w:eastAsia="Times New Roman" w:hAnsi="Times New Roman" w:cs="Times New Roman"/>
          <w:kern w:val="0"/>
          <w:lang w:val="en-US" w:eastAsia="de-DE"/>
          <w14:ligatures w14:val="none"/>
        </w:rPr>
      </w:r>
      <w:r w:rsidRPr="008A3C8C">
        <w:rPr>
          <w:rFonts w:ascii="Times New Roman" w:eastAsia="Times New Roman" w:hAnsi="Times New Roman" w:cs="Times New Roman"/>
          <w:kern w:val="0"/>
          <w:lang w:val="en-US" w:eastAsia="de-DE"/>
          <w14:ligatures w14:val="none"/>
        </w:rPr>
        <w:fldChar w:fldCharType="separate"/>
      </w:r>
      <w:r w:rsidRPr="008A3C8C">
        <w:rPr>
          <w:rFonts w:ascii="Times New Roman" w:eastAsia="Times New Roman" w:hAnsi="Times New Roman" w:cs="Times New Roman"/>
          <w:color w:val="EB6864"/>
          <w:kern w:val="0"/>
          <w:u w:val="single"/>
          <w:lang w:val="en-US" w:eastAsia="de-DE"/>
          <w14:ligatures w14:val="none"/>
        </w:rPr>
        <w:t>Velankar</w:t>
      </w:r>
      <w:proofErr w:type="spellEnd"/>
      <w:r w:rsidRPr="008A3C8C">
        <w:rPr>
          <w:rFonts w:ascii="Times New Roman" w:eastAsia="Times New Roman" w:hAnsi="Times New Roman" w:cs="Times New Roman"/>
          <w:color w:val="EB6864"/>
          <w:kern w:val="0"/>
          <w:u w:val="single"/>
          <w:lang w:val="en-US" w:eastAsia="de-DE"/>
          <w14:ligatures w14:val="none"/>
        </w:rPr>
        <w:t>, Patil, and Joshi 2022</w:t>
      </w:r>
      <w:r w:rsidRPr="008A3C8C">
        <w:rPr>
          <w:rFonts w:ascii="Times New Roman" w:eastAsia="Times New Roman" w:hAnsi="Times New Roman" w:cs="Times New Roman"/>
          <w:kern w:val="0"/>
          <w:lang w:val="en-US" w:eastAsia="de-DE"/>
          <w14:ligatures w14:val="none"/>
        </w:rPr>
        <w:fldChar w:fldCharType="end"/>
      </w:r>
      <w:r w:rsidRPr="008A3C8C">
        <w:rPr>
          <w:rFonts w:ascii="Times New Roman" w:eastAsia="Times New Roman" w:hAnsi="Times New Roman" w:cs="Times New Roman"/>
          <w:kern w:val="0"/>
          <w:lang w:val="en-US" w:eastAsia="de-DE"/>
          <w14:ligatures w14:val="none"/>
        </w:rPr>
        <w:t>). Various approaches have been used to detect specific features or linguistic patterns that denote hate speech in text, including rule-based classification models and, more recently, a proliferation of deep learning methods like Long Short-Term Memory networks and Transformer-based architectures (</w:t>
      </w:r>
      <w:hyperlink r:id="rId15" w:anchor="ref-malik_deep_2022" w:history="1">
        <w:r w:rsidRPr="008A3C8C">
          <w:rPr>
            <w:rFonts w:ascii="Times New Roman" w:eastAsia="Times New Roman" w:hAnsi="Times New Roman" w:cs="Times New Roman"/>
            <w:color w:val="EB6864"/>
            <w:kern w:val="0"/>
            <w:u w:val="single"/>
            <w:lang w:val="en-US" w:eastAsia="de-DE"/>
            <w14:ligatures w14:val="none"/>
          </w:rPr>
          <w:t xml:space="preserve">Malik, Pang, and </w:t>
        </w:r>
        <w:proofErr w:type="spellStart"/>
        <w:r w:rsidRPr="008A3C8C">
          <w:rPr>
            <w:rFonts w:ascii="Times New Roman" w:eastAsia="Times New Roman" w:hAnsi="Times New Roman" w:cs="Times New Roman"/>
            <w:color w:val="EB6864"/>
            <w:kern w:val="0"/>
            <w:u w:val="single"/>
            <w:lang w:val="en-US" w:eastAsia="de-DE"/>
            <w14:ligatures w14:val="none"/>
          </w:rPr>
          <w:t>Hengel</w:t>
        </w:r>
        <w:proofErr w:type="spellEnd"/>
        <w:r w:rsidRPr="008A3C8C">
          <w:rPr>
            <w:rFonts w:ascii="Times New Roman" w:eastAsia="Times New Roman" w:hAnsi="Times New Roman" w:cs="Times New Roman"/>
            <w:color w:val="EB6864"/>
            <w:kern w:val="0"/>
            <w:u w:val="single"/>
            <w:lang w:val="en-US" w:eastAsia="de-DE"/>
            <w14:ligatures w14:val="none"/>
          </w:rPr>
          <w:t xml:space="preserve"> 2022</w:t>
        </w:r>
      </w:hyperlink>
      <w:r w:rsidRPr="008A3C8C">
        <w:rPr>
          <w:rFonts w:ascii="Times New Roman" w:eastAsia="Times New Roman" w:hAnsi="Times New Roman" w:cs="Times New Roman"/>
          <w:kern w:val="0"/>
          <w:lang w:val="en-US" w:eastAsia="de-DE"/>
          <w14:ligatures w14:val="none"/>
        </w:rPr>
        <w:t>).</w:t>
      </w:r>
    </w:p>
    <w:p w14:paraId="1413C6CE" w14:textId="77777777" w:rsidR="008A3C8C" w:rsidRPr="008A3C8C" w:rsidRDefault="008A3C8C" w:rsidP="008A3C8C">
      <w:pPr>
        <w:spacing w:after="100" w:afterAutospacing="1"/>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t>Whereas hate speech detection is an active field of investigation, the border between hate speech and other forms of questionable social behavior is blurry. For example, bot detection is an emerging research (and engineering) branch that has sparked a substantial number of research activities. For a research overview, see </w:t>
      </w:r>
      <w:proofErr w:type="spellStart"/>
      <w:r w:rsidRPr="008A3C8C">
        <w:rPr>
          <w:rFonts w:ascii="Times New Roman" w:eastAsia="Times New Roman" w:hAnsi="Times New Roman" w:cs="Times New Roman"/>
          <w:kern w:val="0"/>
          <w:lang w:val="en-US" w:eastAsia="de-DE"/>
          <w14:ligatures w14:val="none"/>
        </w:rPr>
        <w:t>Cresci</w:t>
      </w:r>
      <w:proofErr w:type="spellEnd"/>
      <w:r w:rsidRPr="008A3C8C">
        <w:rPr>
          <w:rFonts w:ascii="Times New Roman" w:eastAsia="Times New Roman" w:hAnsi="Times New Roman" w:cs="Times New Roman"/>
          <w:kern w:val="0"/>
          <w:lang w:val="en-US" w:eastAsia="de-DE"/>
          <w14:ligatures w14:val="none"/>
        </w:rPr>
        <w:t xml:space="preserve"> (</w:t>
      </w:r>
      <w:hyperlink r:id="rId16" w:anchor="ref-cresci_decade_2020" w:history="1">
        <w:r w:rsidRPr="008A3C8C">
          <w:rPr>
            <w:rFonts w:ascii="Times New Roman" w:eastAsia="Times New Roman" w:hAnsi="Times New Roman" w:cs="Times New Roman"/>
            <w:color w:val="EB6864"/>
            <w:kern w:val="0"/>
            <w:u w:val="single"/>
            <w:lang w:val="en-US" w:eastAsia="de-DE"/>
            <w14:ligatures w14:val="none"/>
          </w:rPr>
          <w:t>2020</w:t>
        </w:r>
      </w:hyperlink>
      <w:r w:rsidRPr="008A3C8C">
        <w:rPr>
          <w:rFonts w:ascii="Times New Roman" w:eastAsia="Times New Roman" w:hAnsi="Times New Roman" w:cs="Times New Roman"/>
          <w:kern w:val="0"/>
          <w:lang w:val="en-US" w:eastAsia="de-DE"/>
          <w14:ligatures w14:val="none"/>
        </w:rPr>
        <w:t>).</w:t>
      </w:r>
    </w:p>
    <w:p w14:paraId="55BE8721" w14:textId="77777777" w:rsidR="008A3C8C" w:rsidRPr="008A3C8C" w:rsidRDefault="008A3C8C" w:rsidP="008A3C8C">
      <w:pPr>
        <w:pBdr>
          <w:bottom w:val="single" w:sz="6" w:space="0" w:color="DEE2E6"/>
        </w:pBdr>
        <w:spacing w:before="100" w:beforeAutospacing="1" w:after="100" w:afterAutospacing="1"/>
        <w:outlineLvl w:val="1"/>
        <w:rPr>
          <w:rFonts w:ascii="Arial Narrow Bold" w:eastAsia="Times New Roman" w:hAnsi="Arial Narrow Bold" w:cs="Times New Roman"/>
          <w:b/>
          <w:bCs/>
          <w:kern w:val="0"/>
          <w:sz w:val="36"/>
          <w:szCs w:val="36"/>
          <w:lang w:val="en-US" w:eastAsia="de-DE"/>
          <w14:ligatures w14:val="none"/>
        </w:rPr>
      </w:pPr>
      <w:r w:rsidRPr="008A3C8C">
        <w:rPr>
          <w:rFonts w:ascii="Arial Narrow Bold" w:eastAsia="Times New Roman" w:hAnsi="Arial Narrow Bold" w:cs="Times New Roman"/>
          <w:b/>
          <w:bCs/>
          <w:color w:val="626262"/>
          <w:kern w:val="0"/>
          <w:sz w:val="36"/>
          <w:szCs w:val="36"/>
          <w:lang w:val="en-US" w:eastAsia="de-DE"/>
          <w14:ligatures w14:val="none"/>
        </w:rPr>
        <w:t>1.3</w:t>
      </w:r>
      <w:r w:rsidRPr="008A3C8C">
        <w:rPr>
          <w:rFonts w:ascii="Arial Narrow Bold" w:eastAsia="Times New Roman" w:hAnsi="Arial Narrow Bold" w:cs="Times New Roman"/>
          <w:b/>
          <w:bCs/>
          <w:kern w:val="0"/>
          <w:sz w:val="36"/>
          <w:szCs w:val="36"/>
          <w:lang w:val="en-US" w:eastAsia="de-DE"/>
          <w14:ligatures w14:val="none"/>
        </w:rPr>
        <w:t> High-level ideas of machine learning</w:t>
      </w:r>
    </w:p>
    <w:p w14:paraId="0952E2F8" w14:textId="342E3AEA" w:rsidR="008A3C8C" w:rsidRPr="008A3C8C" w:rsidRDefault="008A3C8C" w:rsidP="008A3C8C">
      <w:pPr>
        <w:spacing w:after="100" w:afterAutospacing="1"/>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t>Machine learning (ML) is often considered as a subset of artificial intelligence (AI). AI is a broad field that aims to emulate human abilities, while machine learning focuses on training a machine to learn and adapt through experience </w:t>
      </w:r>
      <w:proofErr w:type="spellStart"/>
      <w:r w:rsidRPr="008A3C8C">
        <w:rPr>
          <w:rFonts w:ascii="Times New Roman" w:eastAsia="Times New Roman" w:hAnsi="Times New Roman" w:cs="Times New Roman"/>
          <w:kern w:val="0"/>
          <w:lang w:val="en-US" w:eastAsia="de-DE"/>
          <w14:ligatures w14:val="none"/>
        </w:rPr>
        <w:t>Bakshi</w:t>
      </w:r>
      <w:proofErr w:type="spellEnd"/>
      <w:r w:rsidRPr="008A3C8C">
        <w:rPr>
          <w:rFonts w:ascii="Times New Roman" w:eastAsia="Times New Roman" w:hAnsi="Times New Roman" w:cs="Times New Roman"/>
          <w:kern w:val="0"/>
          <w:lang w:val="en-US" w:eastAsia="de-DE"/>
          <w14:ligatures w14:val="none"/>
        </w:rPr>
        <w:t xml:space="preserve"> and </w:t>
      </w:r>
      <w:proofErr w:type="spellStart"/>
      <w:r w:rsidRPr="008A3C8C">
        <w:rPr>
          <w:rFonts w:ascii="Times New Roman" w:eastAsia="Times New Roman" w:hAnsi="Times New Roman" w:cs="Times New Roman"/>
          <w:kern w:val="0"/>
          <w:lang w:val="en-US" w:eastAsia="de-DE"/>
          <w14:ligatures w14:val="none"/>
        </w:rPr>
        <w:t>Bakshi</w:t>
      </w:r>
      <w:proofErr w:type="spellEnd"/>
      <w:r w:rsidRPr="008A3C8C">
        <w:rPr>
          <w:rFonts w:ascii="Times New Roman" w:eastAsia="Times New Roman" w:hAnsi="Times New Roman" w:cs="Times New Roman"/>
          <w:kern w:val="0"/>
          <w:lang w:val="en-US" w:eastAsia="de-DE"/>
          <w14:ligatures w14:val="none"/>
        </w:rPr>
        <w:t xml:space="preserve"> (</w:t>
      </w:r>
      <w:hyperlink r:id="rId17" w:anchor="ref-bakshi_considerations_2018" w:history="1">
        <w:r w:rsidRPr="008A3C8C">
          <w:rPr>
            <w:rFonts w:ascii="Times New Roman" w:eastAsia="Times New Roman" w:hAnsi="Times New Roman" w:cs="Times New Roman"/>
            <w:color w:val="EB6864"/>
            <w:kern w:val="0"/>
            <w:u w:val="single"/>
            <w:lang w:val="en-US" w:eastAsia="de-DE"/>
            <w14:ligatures w14:val="none"/>
          </w:rPr>
          <w:t>2018</w:t>
        </w:r>
      </w:hyperlink>
      <w:r w:rsidRPr="008A3C8C">
        <w:rPr>
          <w:rFonts w:ascii="Times New Roman" w:eastAsia="Times New Roman" w:hAnsi="Times New Roman" w:cs="Times New Roman"/>
          <w:kern w:val="0"/>
          <w:lang w:val="en-US" w:eastAsia="de-DE"/>
          <w14:ligatures w14:val="none"/>
        </w:rPr>
        <w:t xml:space="preserve">). ML constitutes the intersection between statistics and computer science, and its rapid progress </w:t>
      </w:r>
      <w:del w:id="25" w:author="Sigurd Schacht" w:date="2023-05-27T11:11:00Z">
        <w:r w:rsidRPr="008A3C8C" w:rsidDel="00B03A7C">
          <w:rPr>
            <w:rFonts w:ascii="Times New Roman" w:eastAsia="Times New Roman" w:hAnsi="Times New Roman" w:cs="Times New Roman"/>
            <w:kern w:val="0"/>
            <w:lang w:val="en-US" w:eastAsia="de-DE"/>
            <w14:ligatures w14:val="none"/>
          </w:rPr>
          <w:delText>have</w:delText>
        </w:r>
      </w:del>
      <w:ins w:id="26" w:author="Sigurd Schacht" w:date="2023-05-27T11:11:00Z">
        <w:r w:rsidR="00B03A7C">
          <w:rPr>
            <w:rFonts w:ascii="Times New Roman" w:eastAsia="Times New Roman" w:hAnsi="Times New Roman" w:cs="Times New Roman"/>
            <w:kern w:val="0"/>
            <w:lang w:val="en-US" w:eastAsia="de-DE"/>
            <w14:ligatures w14:val="none"/>
          </w:rPr>
          <w:t>has</w:t>
        </w:r>
      </w:ins>
      <w:r w:rsidRPr="008A3C8C">
        <w:rPr>
          <w:rFonts w:ascii="Times New Roman" w:eastAsia="Times New Roman" w:hAnsi="Times New Roman" w:cs="Times New Roman"/>
          <w:kern w:val="0"/>
          <w:lang w:val="en-US" w:eastAsia="de-DE"/>
          <w14:ligatures w14:val="none"/>
        </w:rPr>
        <w:t xml:space="preserve"> largely been driven by the ongoing reduction in computational costs (</w:t>
      </w:r>
      <w:hyperlink r:id="rId18" w:anchor="ref-jordan_machine_2015" w:history="1">
        <w:r w:rsidRPr="008A3C8C">
          <w:rPr>
            <w:rFonts w:ascii="Times New Roman" w:eastAsia="Times New Roman" w:hAnsi="Times New Roman" w:cs="Times New Roman"/>
            <w:color w:val="EB6864"/>
            <w:kern w:val="0"/>
            <w:u w:val="single"/>
            <w:lang w:val="en-US" w:eastAsia="de-DE"/>
            <w14:ligatures w14:val="none"/>
          </w:rPr>
          <w:t>Jordan and Mitchell 2015</w:t>
        </w:r>
      </w:hyperlink>
      <w:r w:rsidRPr="008A3C8C">
        <w:rPr>
          <w:rFonts w:ascii="Times New Roman" w:eastAsia="Times New Roman" w:hAnsi="Times New Roman" w:cs="Times New Roman"/>
          <w:kern w:val="0"/>
          <w:lang w:val="en-US" w:eastAsia="de-DE"/>
          <w14:ligatures w14:val="none"/>
        </w:rPr>
        <w:t xml:space="preserve">). In its score, ML is a new interpretation of the old quest of finding patterns in data. Correlations, which have been a subject of statistical studies </w:t>
      </w:r>
      <w:ins w:id="27" w:author="Sigurd Schacht" w:date="2023-05-27T11:12:00Z">
        <w:r w:rsidR="00B03A7C">
          <w:rPr>
            <w:rFonts w:ascii="Times New Roman" w:eastAsia="Times New Roman" w:hAnsi="Times New Roman" w:cs="Times New Roman"/>
            <w:kern w:val="0"/>
            <w:lang w:val="en-US" w:eastAsia="de-DE"/>
            <w14:ligatures w14:val="none"/>
          </w:rPr>
          <w:t xml:space="preserve">for </w:t>
        </w:r>
      </w:ins>
      <w:r w:rsidRPr="008A3C8C">
        <w:rPr>
          <w:rFonts w:ascii="Times New Roman" w:eastAsia="Times New Roman" w:hAnsi="Times New Roman" w:cs="Times New Roman"/>
          <w:kern w:val="0"/>
          <w:lang w:val="en-US" w:eastAsia="de-DE"/>
          <w14:ligatures w14:val="none"/>
        </w:rPr>
        <w:t xml:space="preserve">at least </w:t>
      </w:r>
      <w:del w:id="28" w:author="Sigurd Schacht" w:date="2023-05-27T11:12:00Z">
        <w:r w:rsidRPr="008A3C8C" w:rsidDel="00B03A7C">
          <w:rPr>
            <w:rFonts w:ascii="Times New Roman" w:eastAsia="Times New Roman" w:hAnsi="Times New Roman" w:cs="Times New Roman"/>
            <w:kern w:val="0"/>
            <w:lang w:val="en-US" w:eastAsia="de-DE"/>
            <w14:ligatures w14:val="none"/>
          </w:rPr>
          <w:delText xml:space="preserve">since </w:delText>
        </w:r>
      </w:del>
      <w:r w:rsidRPr="008A3C8C">
        <w:rPr>
          <w:rFonts w:ascii="Times New Roman" w:eastAsia="Times New Roman" w:hAnsi="Times New Roman" w:cs="Times New Roman"/>
          <w:kern w:val="0"/>
          <w:lang w:val="en-US" w:eastAsia="de-DE"/>
          <w14:ligatures w14:val="none"/>
        </w:rPr>
        <w:t xml:space="preserve">a century, are among the most prototypical examples of how patterns in data can be grasped. Once </w:t>
      </w:r>
      <w:del w:id="29" w:author="Sigurd Schacht" w:date="2023-05-27T11:12:00Z">
        <w:r w:rsidRPr="008A3C8C" w:rsidDel="00B03A7C">
          <w:rPr>
            <w:rFonts w:ascii="Times New Roman" w:eastAsia="Times New Roman" w:hAnsi="Times New Roman" w:cs="Times New Roman"/>
            <w:kern w:val="0"/>
            <w:lang w:val="en-US" w:eastAsia="de-DE"/>
            <w14:ligatures w14:val="none"/>
          </w:rPr>
          <w:delText>pattern</w:delText>
        </w:r>
      </w:del>
      <w:ins w:id="30" w:author="Sigurd Schacht" w:date="2023-05-27T11:12:00Z">
        <w:r w:rsidR="00B03A7C">
          <w:rPr>
            <w:rFonts w:ascii="Times New Roman" w:eastAsia="Times New Roman" w:hAnsi="Times New Roman" w:cs="Times New Roman"/>
            <w:kern w:val="0"/>
            <w:lang w:val="en-US" w:eastAsia="de-DE"/>
            <w14:ligatures w14:val="none"/>
          </w:rPr>
          <w:t>patterns</w:t>
        </w:r>
      </w:ins>
      <w:r w:rsidRPr="008A3C8C">
        <w:rPr>
          <w:rFonts w:ascii="Times New Roman" w:eastAsia="Times New Roman" w:hAnsi="Times New Roman" w:cs="Times New Roman"/>
          <w:kern w:val="0"/>
          <w:lang w:val="en-US" w:eastAsia="de-DE"/>
          <w14:ligatures w14:val="none"/>
        </w:rPr>
        <w:t xml:space="preserve"> have been found in the data, predictions can be inferred. The action of reducing a data set with many variables to a (potentially very) simple rule, is what has been dubbed a “model” (</w:t>
      </w:r>
      <w:hyperlink r:id="rId19" w:anchor="ref-stigler_seven_2016" w:history="1">
        <w:r w:rsidRPr="008A3C8C">
          <w:rPr>
            <w:rFonts w:ascii="Times New Roman" w:eastAsia="Times New Roman" w:hAnsi="Times New Roman" w:cs="Times New Roman"/>
            <w:color w:val="EB6864"/>
            <w:kern w:val="0"/>
            <w:u w:val="single"/>
            <w:lang w:val="en-US" w:eastAsia="de-DE"/>
            <w14:ligatures w14:val="none"/>
          </w:rPr>
          <w:t>Stigler 2016</w:t>
        </w:r>
      </w:hyperlink>
      <w:r w:rsidRPr="008A3C8C">
        <w:rPr>
          <w:rFonts w:ascii="Times New Roman" w:eastAsia="Times New Roman" w:hAnsi="Times New Roman" w:cs="Times New Roman"/>
          <w:kern w:val="0"/>
          <w:lang w:val="en-US" w:eastAsia="de-DE"/>
          <w14:ligatures w14:val="none"/>
        </w:rPr>
        <w:t xml:space="preserve">). In fact, the usefulness of a model hinges on its ability to be reductive. To be clear, there is </w:t>
      </w:r>
      <w:del w:id="31" w:author="Sigurd Schacht" w:date="2023-05-27T11:12:00Z">
        <w:r w:rsidRPr="008A3C8C" w:rsidDel="00B03A7C">
          <w:rPr>
            <w:rFonts w:ascii="Times New Roman" w:eastAsia="Times New Roman" w:hAnsi="Times New Roman" w:cs="Times New Roman"/>
            <w:kern w:val="0"/>
            <w:lang w:val="en-US" w:eastAsia="de-DE"/>
            <w14:ligatures w14:val="none"/>
          </w:rPr>
          <w:delText>not</w:delText>
        </w:r>
      </w:del>
      <w:ins w:id="32" w:author="Sigurd Schacht" w:date="2023-05-27T11:12:00Z">
        <w:r w:rsidR="00B03A7C">
          <w:rPr>
            <w:rFonts w:ascii="Times New Roman" w:eastAsia="Times New Roman" w:hAnsi="Times New Roman" w:cs="Times New Roman"/>
            <w:kern w:val="0"/>
            <w:lang w:val="en-US" w:eastAsia="de-DE"/>
            <w14:ligatures w14:val="none"/>
          </w:rPr>
          <w:t>no</w:t>
        </w:r>
      </w:ins>
      <w:r w:rsidRPr="008A3C8C">
        <w:rPr>
          <w:rFonts w:ascii="Times New Roman" w:eastAsia="Times New Roman" w:hAnsi="Times New Roman" w:cs="Times New Roman"/>
          <w:kern w:val="0"/>
          <w:lang w:val="en-US" w:eastAsia="de-DE"/>
          <w14:ligatures w14:val="none"/>
        </w:rPr>
        <w:t xml:space="preserve"> causal knowledge necessary in order for some model to predict some event, which probably </w:t>
      </w:r>
      <w:bookmarkStart w:id="33" w:name="OLE_LINK2"/>
      <w:proofErr w:type="spellStart"/>
      <w:r w:rsidRPr="008A3C8C">
        <w:rPr>
          <w:rFonts w:ascii="Times New Roman" w:eastAsia="Times New Roman" w:hAnsi="Times New Roman" w:cs="Times New Roman"/>
          <w:kern w:val="0"/>
          <w:lang w:val="en-US" w:eastAsia="de-DE"/>
          <w14:ligatures w14:val="none"/>
        </w:rPr>
        <w:t>fuelled</w:t>
      </w:r>
      <w:proofErr w:type="spellEnd"/>
      <w:r w:rsidRPr="008A3C8C">
        <w:rPr>
          <w:rFonts w:ascii="Times New Roman" w:eastAsia="Times New Roman" w:hAnsi="Times New Roman" w:cs="Times New Roman"/>
          <w:kern w:val="0"/>
          <w:lang w:val="en-US" w:eastAsia="de-DE"/>
          <w14:ligatures w14:val="none"/>
        </w:rPr>
        <w:t xml:space="preserve"> </w:t>
      </w:r>
      <w:bookmarkEnd w:id="33"/>
      <w:r w:rsidRPr="008A3C8C">
        <w:rPr>
          <w:rFonts w:ascii="Times New Roman" w:eastAsia="Times New Roman" w:hAnsi="Times New Roman" w:cs="Times New Roman"/>
          <w:kern w:val="0"/>
          <w:lang w:val="en-US" w:eastAsia="de-DE"/>
          <w14:ligatures w14:val="none"/>
        </w:rPr>
        <w:t>its widespread use given the fact that causal knowledge is very hard to gain, and surpasses a purely statistically oriented research agenda (cf. </w:t>
      </w:r>
      <w:hyperlink r:id="rId20" w:anchor="ref-pearl2009causality" w:history="1">
        <w:r w:rsidRPr="008A3C8C">
          <w:rPr>
            <w:rFonts w:ascii="Times New Roman" w:eastAsia="Times New Roman" w:hAnsi="Times New Roman" w:cs="Times New Roman"/>
            <w:color w:val="EB6864"/>
            <w:kern w:val="0"/>
            <w:u w:val="single"/>
            <w:lang w:val="en-US" w:eastAsia="de-DE"/>
            <w14:ligatures w14:val="none"/>
          </w:rPr>
          <w:t>Pearl 2009</w:t>
        </w:r>
      </w:hyperlink>
      <w:r w:rsidRPr="008A3C8C">
        <w:rPr>
          <w:rFonts w:ascii="Times New Roman" w:eastAsia="Times New Roman" w:hAnsi="Times New Roman" w:cs="Times New Roman"/>
          <w:kern w:val="0"/>
          <w:lang w:val="en-US" w:eastAsia="de-DE"/>
          <w14:ligatures w14:val="none"/>
        </w:rPr>
        <w:t xml:space="preserve">). ML algorithms of the present day are highly flexible allowing </w:t>
      </w:r>
      <w:ins w:id="34" w:author="Sigurd Schacht" w:date="2023-05-27T11:13:00Z">
        <w:r w:rsidR="00B03A7C">
          <w:rPr>
            <w:rFonts w:ascii="Times New Roman" w:eastAsia="Times New Roman" w:hAnsi="Times New Roman" w:cs="Times New Roman"/>
            <w:kern w:val="0"/>
            <w:lang w:val="en-US" w:eastAsia="de-DE"/>
            <w14:ligatures w14:val="none"/>
          </w:rPr>
          <w:t xml:space="preserve">them </w:t>
        </w:r>
      </w:ins>
      <w:r w:rsidRPr="008A3C8C">
        <w:rPr>
          <w:rFonts w:ascii="Times New Roman" w:eastAsia="Times New Roman" w:hAnsi="Times New Roman" w:cs="Times New Roman"/>
          <w:kern w:val="0"/>
          <w:lang w:val="en-US" w:eastAsia="de-DE"/>
          <w14:ligatures w14:val="none"/>
        </w:rPr>
        <w:t xml:space="preserve">to “fit an elephant”, as von Neumann remarked </w:t>
      </w:r>
      <w:del w:id="35" w:author="Sigurd Schacht" w:date="2023-05-27T11:13:00Z">
        <w:r w:rsidRPr="008A3C8C" w:rsidDel="00B03A7C">
          <w:rPr>
            <w:rFonts w:ascii="Times New Roman" w:eastAsia="Times New Roman" w:hAnsi="Times New Roman" w:cs="Times New Roman"/>
            <w:kern w:val="0"/>
            <w:lang w:val="en-US" w:eastAsia="de-DE"/>
            <w14:ligatures w14:val="none"/>
          </w:rPr>
          <w:delText>to</w:delText>
        </w:r>
      </w:del>
      <w:ins w:id="36" w:author="Sigurd Schacht" w:date="2023-05-27T11:13:00Z">
        <w:r w:rsidR="00B03A7C">
          <w:rPr>
            <w:rFonts w:ascii="Times New Roman" w:eastAsia="Times New Roman" w:hAnsi="Times New Roman" w:cs="Times New Roman"/>
            <w:kern w:val="0"/>
            <w:lang w:val="en-US" w:eastAsia="de-DE"/>
            <w14:ligatures w14:val="none"/>
          </w:rPr>
          <w:t>in</w:t>
        </w:r>
      </w:ins>
      <w:r w:rsidRPr="008A3C8C">
        <w:rPr>
          <w:rFonts w:ascii="Times New Roman" w:eastAsia="Times New Roman" w:hAnsi="Times New Roman" w:cs="Times New Roman"/>
          <w:kern w:val="0"/>
          <w:lang w:val="en-US" w:eastAsia="de-DE"/>
          <w14:ligatures w14:val="none"/>
        </w:rPr>
        <w:t xml:space="preserve"> a similar matter</w:t>
      </w:r>
      <w:hyperlink r:id="rId21" w:anchor="fn6" w:history="1">
        <w:r w:rsidRPr="008A3C8C">
          <w:rPr>
            <w:rFonts w:ascii="Times New Roman" w:eastAsia="Times New Roman" w:hAnsi="Times New Roman" w:cs="Times New Roman"/>
            <w:color w:val="EB6864"/>
            <w:kern w:val="0"/>
            <w:sz w:val="18"/>
            <w:szCs w:val="18"/>
            <w:u w:val="single"/>
            <w:vertAlign w:val="superscript"/>
            <w:lang w:val="en-US" w:eastAsia="de-DE"/>
            <w14:ligatures w14:val="none"/>
          </w:rPr>
          <w:t>6</w:t>
        </w:r>
      </w:hyperlink>
      <w:r w:rsidRPr="008A3C8C">
        <w:rPr>
          <w:rFonts w:ascii="Times New Roman" w:eastAsia="Times New Roman" w:hAnsi="Times New Roman" w:cs="Times New Roman"/>
          <w:kern w:val="0"/>
          <w:lang w:val="en-US" w:eastAsia="de-DE"/>
          <w14:ligatures w14:val="none"/>
        </w:rPr>
        <w:t xml:space="preserve">. On the pro side, highly flexible algorithms </w:t>
      </w:r>
      <w:del w:id="37" w:author="Sigurd Schacht" w:date="2023-05-27T11:13:00Z">
        <w:r w:rsidRPr="008A3C8C" w:rsidDel="00B03A7C">
          <w:rPr>
            <w:rFonts w:ascii="Times New Roman" w:eastAsia="Times New Roman" w:hAnsi="Times New Roman" w:cs="Times New Roman"/>
            <w:kern w:val="0"/>
            <w:lang w:val="en-US" w:eastAsia="de-DE"/>
            <w14:ligatures w14:val="none"/>
          </w:rPr>
          <w:delText>are able to</w:delText>
        </w:r>
      </w:del>
      <w:ins w:id="38" w:author="Sigurd Schacht" w:date="2023-05-27T11:13:00Z">
        <w:r w:rsidR="00B03A7C" w:rsidRPr="008A3C8C">
          <w:rPr>
            <w:rFonts w:ascii="Times New Roman" w:eastAsia="Times New Roman" w:hAnsi="Times New Roman" w:cs="Times New Roman"/>
            <w:kern w:val="0"/>
            <w:lang w:val="en-US" w:eastAsia="de-DE"/>
            <w14:ligatures w14:val="none"/>
          </w:rPr>
          <w:t>can</w:t>
        </w:r>
      </w:ins>
      <w:r w:rsidRPr="008A3C8C">
        <w:rPr>
          <w:rFonts w:ascii="Times New Roman" w:eastAsia="Times New Roman" w:hAnsi="Times New Roman" w:cs="Times New Roman"/>
          <w:kern w:val="0"/>
          <w:lang w:val="en-US" w:eastAsia="de-DE"/>
          <w14:ligatures w14:val="none"/>
        </w:rPr>
        <w:t xml:space="preserve"> pick up even minute and complex patterns in data, which may in some circumstances be useful, as many phenomena, particularly in the social sciences, tend to behave in complex ways. However, there are drawbacks of highly flexible algorithms as well: Such algorithms tend to perceive signals where in fact there only is noise, a phenomenon well known as Pareidolia in perception research, and as overfitting in ML. To be fair, one may argue that </w:t>
      </w:r>
      <w:del w:id="39" w:author="Sigurd Schacht" w:date="2023-05-27T11:14:00Z">
        <w:r w:rsidRPr="008A3C8C" w:rsidDel="00B03A7C">
          <w:rPr>
            <w:rFonts w:ascii="Times New Roman" w:eastAsia="Times New Roman" w:hAnsi="Times New Roman" w:cs="Times New Roman"/>
            <w:kern w:val="0"/>
            <w:lang w:val="en-US" w:eastAsia="de-DE"/>
            <w14:ligatures w14:val="none"/>
          </w:rPr>
          <w:delText>human</w:delText>
        </w:r>
      </w:del>
      <w:ins w:id="40" w:author="Sigurd Schacht" w:date="2023-05-27T11:14:00Z">
        <w:r w:rsidR="00B03A7C">
          <w:rPr>
            <w:rFonts w:ascii="Times New Roman" w:eastAsia="Times New Roman" w:hAnsi="Times New Roman" w:cs="Times New Roman"/>
            <w:kern w:val="0"/>
            <w:lang w:val="en-US" w:eastAsia="de-DE"/>
            <w14:ligatures w14:val="none"/>
          </w:rPr>
          <w:t>humans</w:t>
        </w:r>
      </w:ins>
      <w:r w:rsidRPr="008A3C8C">
        <w:rPr>
          <w:rFonts w:ascii="Times New Roman" w:eastAsia="Times New Roman" w:hAnsi="Times New Roman" w:cs="Times New Roman"/>
          <w:kern w:val="0"/>
          <w:lang w:val="en-US" w:eastAsia="de-DE"/>
          <w14:ligatures w14:val="none"/>
        </w:rPr>
        <w:t xml:space="preserve"> suffer from Pareidolia at least as much as machines do. However, countermeasures against overfitting are in place. Two common procedures are, described in high-level terms, (1) testing the model’s predictions on new data, data unknown to the model, and (2) “prune” or “penalize” the model for complexity, in order to strike a balance between unnecessary complexity and exaggerated parsimony (</w:t>
      </w:r>
      <w:hyperlink r:id="rId22" w:anchor="ref-james_introduction_2021" w:history="1">
        <w:r w:rsidRPr="008A3C8C">
          <w:rPr>
            <w:rFonts w:ascii="Times New Roman" w:eastAsia="Times New Roman" w:hAnsi="Times New Roman" w:cs="Times New Roman"/>
            <w:color w:val="EB6864"/>
            <w:kern w:val="0"/>
            <w:u w:val="single"/>
            <w:lang w:val="en-US" w:eastAsia="de-DE"/>
            <w14:ligatures w14:val="none"/>
          </w:rPr>
          <w:t>James et al. 2021</w:t>
        </w:r>
      </w:hyperlink>
      <w:r w:rsidRPr="008A3C8C">
        <w:rPr>
          <w:rFonts w:ascii="Times New Roman" w:eastAsia="Times New Roman" w:hAnsi="Times New Roman" w:cs="Times New Roman"/>
          <w:kern w:val="0"/>
          <w:lang w:val="en-US" w:eastAsia="de-DE"/>
          <w14:ligatures w14:val="none"/>
        </w:rPr>
        <w:t>).</w:t>
      </w:r>
    </w:p>
    <w:p w14:paraId="4BD9FFBC" w14:textId="77777777" w:rsidR="008A3C8C" w:rsidRPr="008A3C8C" w:rsidRDefault="008A3C8C" w:rsidP="008A3C8C">
      <w:pPr>
        <w:pBdr>
          <w:bottom w:val="single" w:sz="6" w:space="0" w:color="DEE2E6"/>
        </w:pBdr>
        <w:spacing w:before="100" w:beforeAutospacing="1" w:after="100" w:afterAutospacing="1"/>
        <w:outlineLvl w:val="1"/>
        <w:rPr>
          <w:rFonts w:ascii="Arial Narrow Bold" w:eastAsia="Times New Roman" w:hAnsi="Arial Narrow Bold" w:cs="Times New Roman"/>
          <w:b/>
          <w:bCs/>
          <w:kern w:val="0"/>
          <w:sz w:val="36"/>
          <w:szCs w:val="36"/>
          <w:lang w:val="en-US" w:eastAsia="de-DE"/>
          <w14:ligatures w14:val="none"/>
        </w:rPr>
      </w:pPr>
      <w:r w:rsidRPr="008A3C8C">
        <w:rPr>
          <w:rFonts w:ascii="Arial Narrow Bold" w:eastAsia="Times New Roman" w:hAnsi="Arial Narrow Bold" w:cs="Times New Roman"/>
          <w:b/>
          <w:bCs/>
          <w:color w:val="626262"/>
          <w:kern w:val="0"/>
          <w:sz w:val="36"/>
          <w:szCs w:val="36"/>
          <w:lang w:val="en-US" w:eastAsia="de-DE"/>
          <w14:ligatures w14:val="none"/>
        </w:rPr>
        <w:lastRenderedPageBreak/>
        <w:t>1.4</w:t>
      </w:r>
      <w:r w:rsidRPr="008A3C8C">
        <w:rPr>
          <w:rFonts w:ascii="Arial Narrow Bold" w:eastAsia="Times New Roman" w:hAnsi="Arial Narrow Bold" w:cs="Times New Roman"/>
          <w:b/>
          <w:bCs/>
          <w:kern w:val="0"/>
          <w:sz w:val="36"/>
          <w:szCs w:val="36"/>
          <w:lang w:val="en-US" w:eastAsia="de-DE"/>
          <w14:ligatures w14:val="none"/>
        </w:rPr>
        <w:t> Research gap and research objectives</w:t>
      </w:r>
    </w:p>
    <w:p w14:paraId="0534BF9E" w14:textId="77777777" w:rsidR="008A3C8C" w:rsidRPr="008A3C8C" w:rsidRDefault="008A3C8C" w:rsidP="008A3C8C">
      <w:pPr>
        <w:spacing w:after="100" w:afterAutospacing="1"/>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t>Given the social impact of hate speech and the vibrant advances in ML, applied researchers desperately need tools and templates to investigate social science research questions. Even without being experts in machine learning, social scientists need access to state-of-the-art tools. This research aims to support this by providing a template for hate speech detection. Our target audience is social scientists with intermediate technical knowledge in statistics and ML. Fortunately, typical ML pipelines, at least in their basic form, are quite mechanical and simple, and can therefore be automated quite easily. However, given the prosperity and rapid progress of ML, it would be inappropriate to provide polished point-and-click interfaces. Rather, script-based approaches to ML pipelines are advantageous because they can be quickly adapted to new developments. Indeed, most new developments in statistics and ML, at least in the last few years, have been in the R and Python programming languages. For this reason, we provide a template that makes use of the R language and its rich ecosystem of statistics and ML tools. Our aim is to make it easier for applied researchers in the social sciences to conduct their own hate speech analyses without having to worry too much about the intricate technicalities of ML.</w:t>
      </w:r>
    </w:p>
    <w:p w14:paraId="53A7CE97" w14:textId="77777777" w:rsidR="008A3C8C" w:rsidRPr="008A3C8C" w:rsidRDefault="008A3C8C" w:rsidP="008A3C8C">
      <w:pPr>
        <w:spacing w:before="100" w:beforeAutospacing="1" w:after="100" w:afterAutospacing="1"/>
        <w:outlineLvl w:val="0"/>
        <w:rPr>
          <w:rFonts w:ascii="Arial Narrow Bold" w:eastAsia="Times New Roman" w:hAnsi="Arial Narrow Bold" w:cs="Times New Roman"/>
          <w:b/>
          <w:bCs/>
          <w:kern w:val="36"/>
          <w:sz w:val="48"/>
          <w:szCs w:val="48"/>
          <w:lang w:val="en-US" w:eastAsia="de-DE"/>
          <w14:ligatures w14:val="none"/>
        </w:rPr>
      </w:pPr>
      <w:r w:rsidRPr="008A3C8C">
        <w:rPr>
          <w:rFonts w:ascii="Arial Narrow Bold" w:eastAsia="Times New Roman" w:hAnsi="Arial Narrow Bold" w:cs="Times New Roman"/>
          <w:b/>
          <w:bCs/>
          <w:color w:val="626262"/>
          <w:kern w:val="36"/>
          <w:sz w:val="48"/>
          <w:szCs w:val="48"/>
          <w:lang w:val="en-US" w:eastAsia="de-DE"/>
          <w14:ligatures w14:val="none"/>
        </w:rPr>
        <w:t>2</w:t>
      </w:r>
      <w:r w:rsidRPr="008A3C8C">
        <w:rPr>
          <w:rFonts w:ascii="Arial Narrow Bold" w:eastAsia="Times New Roman" w:hAnsi="Arial Narrow Bold" w:cs="Times New Roman"/>
          <w:b/>
          <w:bCs/>
          <w:kern w:val="36"/>
          <w:sz w:val="48"/>
          <w:szCs w:val="48"/>
          <w:lang w:val="en-US" w:eastAsia="de-DE"/>
          <w14:ligatures w14:val="none"/>
        </w:rPr>
        <w:t> Research design</w:t>
      </w:r>
    </w:p>
    <w:p w14:paraId="67AD478D" w14:textId="630998A7" w:rsidR="008A3C8C" w:rsidRPr="008A3C8C" w:rsidRDefault="008A3C8C" w:rsidP="008A3C8C">
      <w:pPr>
        <w:spacing w:after="100" w:afterAutospacing="1"/>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t>This paper describes a tool that facilitates a classical ML pipeline focused on hate speech detection. The source code is freely available online</w:t>
      </w:r>
      <w:hyperlink r:id="rId23" w:anchor="fn7" w:history="1">
        <w:r w:rsidRPr="008A3C8C">
          <w:rPr>
            <w:rFonts w:ascii="Times New Roman" w:eastAsia="Times New Roman" w:hAnsi="Times New Roman" w:cs="Times New Roman"/>
            <w:color w:val="EB6864"/>
            <w:kern w:val="0"/>
            <w:sz w:val="18"/>
            <w:szCs w:val="18"/>
            <w:u w:val="single"/>
            <w:vertAlign w:val="superscript"/>
            <w:lang w:val="en-US" w:eastAsia="de-DE"/>
            <w14:ligatures w14:val="none"/>
          </w:rPr>
          <w:t>7</w:t>
        </w:r>
      </w:hyperlink>
      <w:r w:rsidRPr="008A3C8C">
        <w:rPr>
          <w:rFonts w:ascii="Times New Roman" w:eastAsia="Times New Roman" w:hAnsi="Times New Roman" w:cs="Times New Roman"/>
          <w:kern w:val="0"/>
          <w:lang w:val="en-US" w:eastAsia="de-DE"/>
          <w14:ligatures w14:val="none"/>
        </w:rPr>
        <w:t xml:space="preserve">. To this end, we provide a typical ML pipeline, including well-known steps such as tuning different ML algorithms and applying resampling schemes. In addition, we have made use of GNU-Make-like project management tools to improve reproducibility and usability, see details below. The results of the analyses facilitated by this project could be </w:t>
      </w:r>
      <w:proofErr w:type="spellStart"/>
      <w:r w:rsidRPr="008A3C8C">
        <w:rPr>
          <w:rFonts w:ascii="Times New Roman" w:eastAsia="Times New Roman" w:hAnsi="Times New Roman" w:cs="Times New Roman"/>
          <w:kern w:val="0"/>
          <w:lang w:val="en-US" w:eastAsia="de-DE"/>
          <w14:ligatures w14:val="none"/>
        </w:rPr>
        <w:t>summarised</w:t>
      </w:r>
      <w:proofErr w:type="spellEnd"/>
      <w:r w:rsidRPr="008A3C8C">
        <w:rPr>
          <w:rFonts w:ascii="Times New Roman" w:eastAsia="Times New Roman" w:hAnsi="Times New Roman" w:cs="Times New Roman"/>
          <w:kern w:val="0"/>
          <w:lang w:val="en-US" w:eastAsia="de-DE"/>
          <w14:ligatures w14:val="none"/>
        </w:rPr>
        <w:t xml:space="preserve"> with plots such as </w:t>
      </w:r>
      <w:hyperlink r:id="rId24" w:anchor="fig-sentiplot2" w:history="1">
        <w:r w:rsidRPr="008A3C8C">
          <w:rPr>
            <w:rFonts w:ascii="Times New Roman" w:eastAsia="Times New Roman" w:hAnsi="Times New Roman" w:cs="Times New Roman"/>
            <w:color w:val="EB6864"/>
            <w:kern w:val="0"/>
            <w:u w:val="single"/>
            <w:lang w:val="en-US" w:eastAsia="de-DE"/>
            <w14:ligatures w14:val="none"/>
          </w:rPr>
          <w:t>Figure 1</w:t>
        </w:r>
      </w:hyperlink>
      <w:r w:rsidRPr="008A3C8C">
        <w:rPr>
          <w:rFonts w:ascii="Times New Roman" w:eastAsia="Times New Roman" w:hAnsi="Times New Roman" w:cs="Times New Roman"/>
          <w:kern w:val="0"/>
          <w:lang w:val="en-US" w:eastAsia="de-DE"/>
          <w14:ligatures w14:val="none"/>
        </w:rPr>
        <w:t>. Next</w:t>
      </w:r>
      <w:ins w:id="41" w:author="Sigurd Schacht" w:date="2023-05-27T11:16:00Z">
        <w:r w:rsidR="00BE0758">
          <w:rPr>
            <w:rFonts w:ascii="Times New Roman" w:eastAsia="Times New Roman" w:hAnsi="Times New Roman" w:cs="Times New Roman"/>
            <w:kern w:val="0"/>
            <w:lang w:val="en-US" w:eastAsia="de-DE"/>
            <w14:ligatures w14:val="none"/>
          </w:rPr>
          <w:t>,</w:t>
        </w:r>
      </w:ins>
      <w:r w:rsidRPr="008A3C8C">
        <w:rPr>
          <w:rFonts w:ascii="Times New Roman" w:eastAsia="Times New Roman" w:hAnsi="Times New Roman" w:cs="Times New Roman"/>
          <w:kern w:val="0"/>
          <w:lang w:val="en-US" w:eastAsia="de-DE"/>
          <w14:ligatures w14:val="none"/>
        </w:rPr>
        <w:t xml:space="preserve"> we describe the design ideas of this project.</w:t>
      </w:r>
    </w:p>
    <w:p w14:paraId="7D9EDE1C" w14:textId="59B63496" w:rsidR="008A3C8C" w:rsidRPr="008A3C8C" w:rsidRDefault="008A3C8C" w:rsidP="008A3C8C">
      <w:pPr>
        <w:jc w:val="center"/>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fldChar w:fldCharType="begin"/>
      </w:r>
      <w:r w:rsidRPr="008A3C8C">
        <w:rPr>
          <w:rFonts w:ascii="Times New Roman" w:eastAsia="Times New Roman" w:hAnsi="Times New Roman" w:cs="Times New Roman"/>
          <w:kern w:val="0"/>
          <w:lang w:val="en-US" w:eastAsia="de-DE"/>
          <w14:ligatures w14:val="none"/>
        </w:rPr>
        <w:instrText xml:space="preserve"> INCLUDEPICTURE "/Users/sschacht/Library/Group Containers/UBF8T346G9.ms/WebArchiveCopyPasteTempFiles/com.microsoft.Word/GktnAAAAAAAAAACEMNAMAAAAAAAAABDCQDMAAAAAAAAAQAgDzQAAAAAAAAAAIQw0AwAAAAAAAACEMNAMAAAAAAAAABDCQDMAAAAAAAAAQAgDzQAAAAAAAAAAIQw0AwAAAAAAAACEMNAMAAAAAAAAABDCQDMAAAAAAAAAQAgDzQAAAAAAAAAAIQw0AwAAAAAAAACEMNAMAAAAAAAAABDCQDMAAAAAAAAAQAgDzQAAAAAAAAAAIQw0AwAAAAAAAACEMNAMAAAAAAAAABDCQDMAAAAAAAAAQAgDzQAAAAAAAAAAIQw0AwAAAAAAAACEMNAMAAAAAAAAABDyP3Qs4nElHOmdAAAAAElFTkSuQmCC" \* MERGEFORMATINET </w:instrText>
      </w:r>
      <w:r w:rsidRPr="008A3C8C">
        <w:rPr>
          <w:rFonts w:ascii="Times New Roman" w:eastAsia="Times New Roman" w:hAnsi="Times New Roman" w:cs="Times New Roman"/>
          <w:kern w:val="0"/>
          <w:lang w:val="en-US" w:eastAsia="de-DE"/>
          <w14:ligatures w14:val="none"/>
        </w:rPr>
        <w:fldChar w:fldCharType="separate"/>
      </w:r>
      <w:r w:rsidRPr="008A3C8C">
        <w:rPr>
          <w:rFonts w:ascii="Times New Roman" w:eastAsia="Times New Roman" w:hAnsi="Times New Roman" w:cs="Times New Roman"/>
          <w:noProof/>
          <w:kern w:val="0"/>
          <w:lang w:val="en-US" w:eastAsia="de-DE"/>
          <w14:ligatures w14:val="none"/>
        </w:rPr>
        <mc:AlternateContent>
          <mc:Choice Requires="wps">
            <w:drawing>
              <wp:inline distT="0" distB="0" distL="0" distR="0" wp14:anchorId="77EA9A23" wp14:editId="1C007C88">
                <wp:extent cx="302260" cy="302260"/>
                <wp:effectExtent l="0" t="0" r="0" b="0"/>
                <wp:docPr id="580545253" name="Rechtec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19AFC" id="Rechteck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8A3C8C">
        <w:rPr>
          <w:rFonts w:ascii="Times New Roman" w:eastAsia="Times New Roman" w:hAnsi="Times New Roman" w:cs="Times New Roman"/>
          <w:kern w:val="0"/>
          <w:lang w:val="en-US" w:eastAsia="de-DE"/>
          <w14:ligatures w14:val="none"/>
        </w:rPr>
        <w:fldChar w:fldCharType="end"/>
      </w:r>
    </w:p>
    <w:p w14:paraId="52BBDBF8" w14:textId="77777777" w:rsidR="008A3C8C" w:rsidRPr="008A3C8C" w:rsidRDefault="008A3C8C" w:rsidP="008A3C8C">
      <w:pPr>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t xml:space="preserve">Figure 1: Hate speech proxies based on Tweets to German </w:t>
      </w:r>
      <w:proofErr w:type="gramStart"/>
      <w:r w:rsidRPr="008A3C8C">
        <w:rPr>
          <w:rFonts w:ascii="Times New Roman" w:eastAsia="Times New Roman" w:hAnsi="Times New Roman" w:cs="Times New Roman"/>
          <w:kern w:val="0"/>
          <w:lang w:val="en-US" w:eastAsia="de-DE"/>
          <w14:ligatures w14:val="none"/>
        </w:rPr>
        <w:t>politicians</w:t>
      </w:r>
      <w:proofErr w:type="gramEnd"/>
    </w:p>
    <w:p w14:paraId="0BF2A66B" w14:textId="77777777" w:rsidR="008A3C8C" w:rsidRPr="008A3C8C" w:rsidRDefault="008A3C8C" w:rsidP="008A3C8C">
      <w:pPr>
        <w:pBdr>
          <w:bottom w:val="single" w:sz="6" w:space="0" w:color="DEE2E6"/>
        </w:pBdr>
        <w:spacing w:before="100" w:beforeAutospacing="1" w:after="100" w:afterAutospacing="1"/>
        <w:outlineLvl w:val="1"/>
        <w:rPr>
          <w:rFonts w:ascii="Arial Narrow Bold" w:eastAsia="Times New Roman" w:hAnsi="Arial Narrow Bold" w:cs="Times New Roman"/>
          <w:b/>
          <w:bCs/>
          <w:kern w:val="0"/>
          <w:sz w:val="36"/>
          <w:szCs w:val="36"/>
          <w:lang w:val="en-US" w:eastAsia="de-DE"/>
          <w14:ligatures w14:val="none"/>
        </w:rPr>
      </w:pPr>
      <w:r w:rsidRPr="008A3C8C">
        <w:rPr>
          <w:rFonts w:ascii="Arial Narrow Bold" w:eastAsia="Times New Roman" w:hAnsi="Arial Narrow Bold" w:cs="Times New Roman"/>
          <w:b/>
          <w:bCs/>
          <w:color w:val="626262"/>
          <w:kern w:val="0"/>
          <w:sz w:val="36"/>
          <w:szCs w:val="36"/>
          <w:lang w:val="en-US" w:eastAsia="de-DE"/>
          <w14:ligatures w14:val="none"/>
        </w:rPr>
        <w:t>2.1</w:t>
      </w:r>
      <w:r w:rsidRPr="008A3C8C">
        <w:rPr>
          <w:rFonts w:ascii="Arial Narrow Bold" w:eastAsia="Times New Roman" w:hAnsi="Arial Narrow Bold" w:cs="Times New Roman"/>
          <w:b/>
          <w:bCs/>
          <w:kern w:val="0"/>
          <w:sz w:val="36"/>
          <w:szCs w:val="36"/>
          <w:lang w:val="en-US" w:eastAsia="de-DE"/>
          <w14:ligatures w14:val="none"/>
        </w:rPr>
        <w:t> Reproducibility</w:t>
      </w:r>
    </w:p>
    <w:p w14:paraId="76E70ADE" w14:textId="29318771" w:rsidR="008A3C8C" w:rsidRPr="008A3C8C" w:rsidRDefault="008A3C8C" w:rsidP="008A3C8C">
      <w:pPr>
        <w:spacing w:after="100" w:afterAutospacing="1"/>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t>Reproducibility has been described as a hallmark of science (</w:t>
      </w:r>
      <w:proofErr w:type="spellStart"/>
      <w:r w:rsidRPr="008A3C8C">
        <w:rPr>
          <w:rFonts w:ascii="Times New Roman" w:eastAsia="Times New Roman" w:hAnsi="Times New Roman" w:cs="Times New Roman"/>
          <w:kern w:val="0"/>
          <w:lang w:val="en-US" w:eastAsia="de-DE"/>
          <w14:ligatures w14:val="none"/>
        </w:rPr>
        <w:fldChar w:fldCharType="begin"/>
      </w:r>
      <w:r w:rsidRPr="008A3C8C">
        <w:rPr>
          <w:rFonts w:ascii="Times New Roman" w:eastAsia="Times New Roman" w:hAnsi="Times New Roman" w:cs="Times New Roman"/>
          <w:kern w:val="0"/>
          <w:lang w:val="en-US" w:eastAsia="de-DE"/>
          <w14:ligatures w14:val="none"/>
        </w:rPr>
        <w:instrText>HYPERLINK "https://sebastiansauer.github.io/hate-speech-barometer/hate-speech-barometer-ms-v01.html" \l "ref-plesser_reproducibility_2018"</w:instrText>
      </w:r>
      <w:r w:rsidRPr="008A3C8C">
        <w:rPr>
          <w:rFonts w:ascii="Times New Roman" w:eastAsia="Times New Roman" w:hAnsi="Times New Roman" w:cs="Times New Roman"/>
          <w:kern w:val="0"/>
          <w:lang w:val="en-US" w:eastAsia="de-DE"/>
          <w14:ligatures w14:val="none"/>
        </w:rPr>
      </w:r>
      <w:r w:rsidRPr="008A3C8C">
        <w:rPr>
          <w:rFonts w:ascii="Times New Roman" w:eastAsia="Times New Roman" w:hAnsi="Times New Roman" w:cs="Times New Roman"/>
          <w:kern w:val="0"/>
          <w:lang w:val="en-US" w:eastAsia="de-DE"/>
          <w14:ligatures w14:val="none"/>
        </w:rPr>
        <w:fldChar w:fldCharType="separate"/>
      </w:r>
      <w:r w:rsidRPr="008A3C8C">
        <w:rPr>
          <w:rFonts w:ascii="Times New Roman" w:eastAsia="Times New Roman" w:hAnsi="Times New Roman" w:cs="Times New Roman"/>
          <w:color w:val="EB6864"/>
          <w:kern w:val="0"/>
          <w:u w:val="single"/>
          <w:lang w:val="en-US" w:eastAsia="de-DE"/>
          <w14:ligatures w14:val="none"/>
        </w:rPr>
        <w:t>Plesser</w:t>
      </w:r>
      <w:proofErr w:type="spellEnd"/>
      <w:r w:rsidRPr="008A3C8C">
        <w:rPr>
          <w:rFonts w:ascii="Times New Roman" w:eastAsia="Times New Roman" w:hAnsi="Times New Roman" w:cs="Times New Roman"/>
          <w:color w:val="EB6864"/>
          <w:kern w:val="0"/>
          <w:u w:val="single"/>
          <w:lang w:val="en-US" w:eastAsia="de-DE"/>
          <w14:ligatures w14:val="none"/>
        </w:rPr>
        <w:t xml:space="preserve"> 2018</w:t>
      </w:r>
      <w:r w:rsidRPr="008A3C8C">
        <w:rPr>
          <w:rFonts w:ascii="Times New Roman" w:eastAsia="Times New Roman" w:hAnsi="Times New Roman" w:cs="Times New Roman"/>
          <w:kern w:val="0"/>
          <w:lang w:val="en-US" w:eastAsia="de-DE"/>
          <w14:ligatures w14:val="none"/>
        </w:rPr>
        <w:fldChar w:fldCharType="end"/>
      </w:r>
      <w:r w:rsidRPr="008A3C8C">
        <w:rPr>
          <w:rFonts w:ascii="Times New Roman" w:eastAsia="Times New Roman" w:hAnsi="Times New Roman" w:cs="Times New Roman"/>
          <w:kern w:val="0"/>
          <w:lang w:val="en-US" w:eastAsia="de-DE"/>
          <w14:ligatures w14:val="none"/>
        </w:rPr>
        <w:t xml:space="preserve">), and the present research builds strongly on this idea. Our analysis is based entirely on scripts that are freely available and licensed under the GNU General Public </w:t>
      </w:r>
      <w:del w:id="42" w:author="Sigurd Schacht" w:date="2023-05-27T11:16:00Z">
        <w:r w:rsidRPr="008A3C8C" w:rsidDel="00D2217F">
          <w:rPr>
            <w:rFonts w:ascii="Times New Roman" w:eastAsia="Times New Roman" w:hAnsi="Times New Roman" w:cs="Times New Roman"/>
            <w:kern w:val="0"/>
            <w:lang w:val="en-US" w:eastAsia="de-DE"/>
            <w14:ligatures w14:val="none"/>
          </w:rPr>
          <w:delText>Licence</w:delText>
        </w:r>
      </w:del>
      <w:ins w:id="43" w:author="Sigurd Schacht" w:date="2023-05-27T11:16:00Z">
        <w:r w:rsidR="00D2217F" w:rsidRPr="008A3C8C">
          <w:rPr>
            <w:rFonts w:ascii="Times New Roman" w:eastAsia="Times New Roman" w:hAnsi="Times New Roman" w:cs="Times New Roman"/>
            <w:kern w:val="0"/>
            <w:lang w:val="en-US" w:eastAsia="de-DE"/>
            <w14:ligatures w14:val="none"/>
          </w:rPr>
          <w:t>License</w:t>
        </w:r>
      </w:ins>
      <w:r w:rsidRPr="008A3C8C">
        <w:rPr>
          <w:rFonts w:ascii="Times New Roman" w:eastAsia="Times New Roman" w:hAnsi="Times New Roman" w:cs="Times New Roman"/>
          <w:kern w:val="0"/>
          <w:lang w:val="en-US" w:eastAsia="de-DE"/>
          <w14:ligatures w14:val="none"/>
        </w:rPr>
        <w:t>. Git has been used as a versioning tool so that all changes to the code base can be made explicit. A package management tool (</w:t>
      </w:r>
      <w:proofErr w:type="spellStart"/>
      <w:r w:rsidRPr="008A3C8C">
        <w:rPr>
          <w:rFonts w:ascii="Times New Roman" w:eastAsia="Times New Roman" w:hAnsi="Times New Roman" w:cs="Times New Roman"/>
          <w:kern w:val="0"/>
          <w:lang w:val="en-US" w:eastAsia="de-DE"/>
          <w14:ligatures w14:val="none"/>
        </w:rPr>
        <w:t>renv</w:t>
      </w:r>
      <w:proofErr w:type="spellEnd"/>
      <w:r w:rsidRPr="008A3C8C">
        <w:rPr>
          <w:rFonts w:ascii="Times New Roman" w:eastAsia="Times New Roman" w:hAnsi="Times New Roman" w:cs="Times New Roman"/>
          <w:kern w:val="0"/>
          <w:lang w:val="en-US" w:eastAsia="de-DE"/>
          <w14:ligatures w14:val="none"/>
        </w:rPr>
        <w:t>; </w:t>
      </w:r>
      <w:proofErr w:type="spellStart"/>
      <w:r w:rsidRPr="008A3C8C">
        <w:rPr>
          <w:rFonts w:ascii="Times New Roman" w:eastAsia="Times New Roman" w:hAnsi="Times New Roman" w:cs="Times New Roman"/>
          <w:kern w:val="0"/>
          <w:lang w:val="en-US" w:eastAsia="de-DE"/>
          <w14:ligatures w14:val="none"/>
        </w:rPr>
        <w:t>Ushey</w:t>
      </w:r>
      <w:proofErr w:type="spellEnd"/>
      <w:r w:rsidRPr="008A3C8C">
        <w:rPr>
          <w:rFonts w:ascii="Times New Roman" w:eastAsia="Times New Roman" w:hAnsi="Times New Roman" w:cs="Times New Roman"/>
          <w:kern w:val="0"/>
          <w:lang w:val="en-US" w:eastAsia="de-DE"/>
          <w14:ligatures w14:val="none"/>
        </w:rPr>
        <w:t xml:space="preserve"> (</w:t>
      </w:r>
      <w:hyperlink r:id="rId25" w:anchor="ref-ushey_renv_2023" w:history="1">
        <w:r w:rsidRPr="008A3C8C">
          <w:rPr>
            <w:rFonts w:ascii="Times New Roman" w:eastAsia="Times New Roman" w:hAnsi="Times New Roman" w:cs="Times New Roman"/>
            <w:color w:val="EB6864"/>
            <w:kern w:val="0"/>
            <w:u w:val="single"/>
            <w:lang w:val="en-US" w:eastAsia="de-DE"/>
            <w14:ligatures w14:val="none"/>
          </w:rPr>
          <w:t>2023</w:t>
        </w:r>
      </w:hyperlink>
      <w:r w:rsidRPr="008A3C8C">
        <w:rPr>
          <w:rFonts w:ascii="Times New Roman" w:eastAsia="Times New Roman" w:hAnsi="Times New Roman" w:cs="Times New Roman"/>
          <w:kern w:val="0"/>
          <w:lang w:val="en-US" w:eastAsia="de-DE"/>
          <w14:ligatures w14:val="none"/>
        </w:rPr>
        <w:t>)) is used to ensure that users have the correct version of the R packages. The training and test samples are openly available (cf. </w:t>
      </w:r>
      <w:hyperlink r:id="rId26" w:anchor="ref-germeval" w:history="1">
        <w:r w:rsidRPr="008A3C8C">
          <w:rPr>
            <w:rFonts w:ascii="Times New Roman" w:eastAsia="Times New Roman" w:hAnsi="Times New Roman" w:cs="Times New Roman"/>
            <w:color w:val="EB6864"/>
            <w:kern w:val="0"/>
            <w:u w:val="single"/>
            <w:lang w:val="en-US" w:eastAsia="de-DE"/>
            <w14:ligatures w14:val="none"/>
          </w:rPr>
          <w:t>Wiegand 2019</w:t>
        </w:r>
      </w:hyperlink>
      <w:r w:rsidRPr="008A3C8C">
        <w:rPr>
          <w:rFonts w:ascii="Times New Roman" w:eastAsia="Times New Roman" w:hAnsi="Times New Roman" w:cs="Times New Roman"/>
          <w:kern w:val="0"/>
          <w:lang w:val="en-US" w:eastAsia="de-DE"/>
          <w14:ligatures w14:val="none"/>
        </w:rPr>
        <w:t>), so it is easy to compare your own results with those of the tool presented here.</w:t>
      </w:r>
      <w:hyperlink r:id="rId27" w:anchor="fn8" w:history="1">
        <w:r w:rsidRPr="008A3C8C">
          <w:rPr>
            <w:rFonts w:ascii="Times New Roman" w:eastAsia="Times New Roman" w:hAnsi="Times New Roman" w:cs="Times New Roman"/>
            <w:color w:val="EB6864"/>
            <w:kern w:val="0"/>
            <w:sz w:val="18"/>
            <w:szCs w:val="18"/>
            <w:u w:val="single"/>
            <w:vertAlign w:val="superscript"/>
            <w:lang w:val="en-US" w:eastAsia="de-DE"/>
            <w14:ligatures w14:val="none"/>
          </w:rPr>
          <w:t>8</w:t>
        </w:r>
      </w:hyperlink>
    </w:p>
    <w:p w14:paraId="1898E91A" w14:textId="77777777" w:rsidR="008A3C8C" w:rsidRPr="008A3C8C" w:rsidRDefault="008A3C8C" w:rsidP="008A3C8C">
      <w:pPr>
        <w:pBdr>
          <w:bottom w:val="single" w:sz="6" w:space="0" w:color="DEE2E6"/>
        </w:pBdr>
        <w:spacing w:before="100" w:beforeAutospacing="1" w:after="100" w:afterAutospacing="1"/>
        <w:outlineLvl w:val="1"/>
        <w:rPr>
          <w:rFonts w:ascii="Arial Narrow Bold" w:eastAsia="Times New Roman" w:hAnsi="Arial Narrow Bold" w:cs="Times New Roman"/>
          <w:b/>
          <w:bCs/>
          <w:kern w:val="0"/>
          <w:sz w:val="36"/>
          <w:szCs w:val="36"/>
          <w:lang w:val="en-US" w:eastAsia="de-DE"/>
          <w14:ligatures w14:val="none"/>
        </w:rPr>
      </w:pPr>
      <w:r w:rsidRPr="008A3C8C">
        <w:rPr>
          <w:rFonts w:ascii="Arial Narrow Bold" w:eastAsia="Times New Roman" w:hAnsi="Arial Narrow Bold" w:cs="Times New Roman"/>
          <w:b/>
          <w:bCs/>
          <w:color w:val="626262"/>
          <w:kern w:val="0"/>
          <w:sz w:val="36"/>
          <w:szCs w:val="36"/>
          <w:lang w:val="en-US" w:eastAsia="de-DE"/>
          <w14:ligatures w14:val="none"/>
        </w:rPr>
        <w:t>2.2</w:t>
      </w:r>
      <w:r w:rsidRPr="008A3C8C">
        <w:rPr>
          <w:rFonts w:ascii="Arial Narrow Bold" w:eastAsia="Times New Roman" w:hAnsi="Arial Narrow Bold" w:cs="Times New Roman"/>
          <w:b/>
          <w:bCs/>
          <w:kern w:val="0"/>
          <w:sz w:val="36"/>
          <w:szCs w:val="36"/>
          <w:lang w:val="en-US" w:eastAsia="de-DE"/>
          <w14:ligatures w14:val="none"/>
        </w:rPr>
        <w:t> State-of-the-art shallow learner via “Tidymodels”</w:t>
      </w:r>
    </w:p>
    <w:p w14:paraId="3D334710" w14:textId="02210894" w:rsidR="008A3C8C" w:rsidRPr="008A3C8C" w:rsidRDefault="008A3C8C" w:rsidP="008A3C8C">
      <w:pPr>
        <w:spacing w:after="100" w:afterAutospacing="1"/>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t>We used the Tidymodels framework (</w:t>
      </w:r>
      <w:hyperlink r:id="rId28" w:anchor="ref-kuhn_tidymodels_2020" w:history="1">
        <w:r w:rsidRPr="008A3C8C">
          <w:rPr>
            <w:rFonts w:ascii="Times New Roman" w:eastAsia="Times New Roman" w:hAnsi="Times New Roman" w:cs="Times New Roman"/>
            <w:color w:val="EB6864"/>
            <w:kern w:val="0"/>
            <w:u w:val="single"/>
            <w:lang w:val="en-US" w:eastAsia="de-DE"/>
            <w14:ligatures w14:val="none"/>
          </w:rPr>
          <w:t>Kuhn and Wickham 2020</w:t>
        </w:r>
      </w:hyperlink>
      <w:r w:rsidRPr="008A3C8C">
        <w:rPr>
          <w:rFonts w:ascii="Times New Roman" w:eastAsia="Times New Roman" w:hAnsi="Times New Roman" w:cs="Times New Roman"/>
          <w:kern w:val="0"/>
          <w:lang w:val="en-US" w:eastAsia="de-DE"/>
          <w14:ligatures w14:val="none"/>
        </w:rPr>
        <w:t>) as our ML API. Tidymodels in turn builds on the idea of “Tidyverse” (</w:t>
      </w:r>
      <w:hyperlink r:id="rId29" w:anchor="ref-wickham_welcome_2019" w:history="1">
        <w:r w:rsidRPr="008A3C8C">
          <w:rPr>
            <w:rFonts w:ascii="Times New Roman" w:eastAsia="Times New Roman" w:hAnsi="Times New Roman" w:cs="Times New Roman"/>
            <w:color w:val="EB6864"/>
            <w:kern w:val="0"/>
            <w:u w:val="single"/>
            <w:lang w:val="en-US" w:eastAsia="de-DE"/>
            <w14:ligatures w14:val="none"/>
          </w:rPr>
          <w:t>Wickham et al. 2019</w:t>
        </w:r>
      </w:hyperlink>
      <w:r w:rsidRPr="008A3C8C">
        <w:rPr>
          <w:rFonts w:ascii="Times New Roman" w:eastAsia="Times New Roman" w:hAnsi="Times New Roman" w:cs="Times New Roman"/>
          <w:kern w:val="0"/>
          <w:lang w:val="en-US" w:eastAsia="de-DE"/>
          <w14:ligatures w14:val="none"/>
        </w:rPr>
        <w:t xml:space="preserve">), an idiosyncratic approach that tries to strike a balance between being powerful enough to produce </w:t>
      </w:r>
      <w:del w:id="44" w:author="Sigurd Schacht" w:date="2023-05-27T11:17:00Z">
        <w:r w:rsidRPr="008A3C8C" w:rsidDel="00D2217F">
          <w:rPr>
            <w:rFonts w:ascii="Times New Roman" w:eastAsia="Times New Roman" w:hAnsi="Times New Roman" w:cs="Times New Roman"/>
            <w:kern w:val="0"/>
            <w:lang w:val="en-US" w:eastAsia="de-DE"/>
            <w14:ligatures w14:val="none"/>
          </w:rPr>
          <w:delText>high performance</w:delText>
        </w:r>
      </w:del>
      <w:ins w:id="45" w:author="Sigurd Schacht" w:date="2023-05-27T11:17:00Z">
        <w:r w:rsidR="00D2217F">
          <w:rPr>
            <w:rFonts w:ascii="Times New Roman" w:eastAsia="Times New Roman" w:hAnsi="Times New Roman" w:cs="Times New Roman"/>
            <w:kern w:val="0"/>
            <w:lang w:val="en-US" w:eastAsia="de-DE"/>
            <w14:ligatures w14:val="none"/>
          </w:rPr>
          <w:t>high-performance</w:t>
        </w:r>
      </w:ins>
      <w:r w:rsidRPr="008A3C8C">
        <w:rPr>
          <w:rFonts w:ascii="Times New Roman" w:eastAsia="Times New Roman" w:hAnsi="Times New Roman" w:cs="Times New Roman"/>
          <w:kern w:val="0"/>
          <w:lang w:val="en-US" w:eastAsia="de-DE"/>
          <w14:ligatures w14:val="none"/>
        </w:rPr>
        <w:t xml:space="preserve"> models and being easy to use. Some of the packages in the Tidyverse ecosystem are among the most downloaded and relied upon R packages</w:t>
      </w:r>
      <w:hyperlink r:id="rId30" w:anchor="fn9" w:history="1">
        <w:r w:rsidRPr="008A3C8C">
          <w:rPr>
            <w:rFonts w:ascii="Times New Roman" w:eastAsia="Times New Roman" w:hAnsi="Times New Roman" w:cs="Times New Roman"/>
            <w:color w:val="EB6864"/>
            <w:kern w:val="0"/>
            <w:sz w:val="18"/>
            <w:szCs w:val="18"/>
            <w:u w:val="single"/>
            <w:vertAlign w:val="superscript"/>
            <w:lang w:val="en-US" w:eastAsia="de-DE"/>
            <w14:ligatures w14:val="none"/>
          </w:rPr>
          <w:t>9</w:t>
        </w:r>
      </w:hyperlink>
      <w:r w:rsidRPr="008A3C8C">
        <w:rPr>
          <w:rFonts w:ascii="Times New Roman" w:eastAsia="Times New Roman" w:hAnsi="Times New Roman" w:cs="Times New Roman"/>
          <w:kern w:val="0"/>
          <w:lang w:val="en-US" w:eastAsia="de-DE"/>
          <w14:ligatures w14:val="none"/>
        </w:rPr>
        <w:t xml:space="preserve">. The Tidyverse authors state that the </w:t>
      </w:r>
      <w:r w:rsidRPr="008A3C8C">
        <w:rPr>
          <w:rFonts w:ascii="Times New Roman" w:eastAsia="Times New Roman" w:hAnsi="Times New Roman" w:cs="Times New Roman"/>
          <w:kern w:val="0"/>
          <w:lang w:val="en-US" w:eastAsia="de-DE"/>
          <w14:ligatures w14:val="none"/>
        </w:rPr>
        <w:lastRenderedPageBreak/>
        <w:t>“primary goal of the Tidyverse is to facilitate a conversation between a human and a computer about data” [Wickham et al. (</w:t>
      </w:r>
      <w:hyperlink r:id="rId31" w:anchor="ref-wickham_welcome_2019" w:history="1">
        <w:r w:rsidRPr="008A3C8C">
          <w:rPr>
            <w:rFonts w:ascii="Times New Roman" w:eastAsia="Times New Roman" w:hAnsi="Times New Roman" w:cs="Times New Roman"/>
            <w:color w:val="EB6864"/>
            <w:kern w:val="0"/>
            <w:u w:val="single"/>
            <w:lang w:val="en-US" w:eastAsia="de-DE"/>
            <w14:ligatures w14:val="none"/>
          </w:rPr>
          <w:t>2019</w:t>
        </w:r>
      </w:hyperlink>
      <w:r w:rsidRPr="008A3C8C">
        <w:rPr>
          <w:rFonts w:ascii="Times New Roman" w:eastAsia="Times New Roman" w:hAnsi="Times New Roman" w:cs="Times New Roman"/>
          <w:kern w:val="0"/>
          <w:lang w:val="en-US" w:eastAsia="de-DE"/>
          <w14:ligatures w14:val="none"/>
        </w:rPr>
        <w:t>); p1]. One advantage of any (good) approach that is widely accepted is that it provides a standard for how things should be done. Perhaps one of the main reasons for the success of the Tidyverse is that it addresses key problems faced by data practitioners and strikes a sensible balance between conflicting goals. In short, the authors describe their design principles as (a) human-centeredness, meaning that the software is designed to be read and written by humans, and only for computers to execute, similar to literate programming (</w:t>
      </w:r>
      <w:hyperlink r:id="rId32" w:anchor="ref-knuth_literate_1984" w:history="1">
        <w:r w:rsidRPr="008A3C8C">
          <w:rPr>
            <w:rFonts w:ascii="Times New Roman" w:eastAsia="Times New Roman" w:hAnsi="Times New Roman" w:cs="Times New Roman"/>
            <w:color w:val="EB6864"/>
            <w:kern w:val="0"/>
            <w:u w:val="single"/>
            <w:lang w:val="en-US" w:eastAsia="de-DE"/>
            <w14:ligatures w14:val="none"/>
          </w:rPr>
          <w:t>Knuth 1984</w:t>
        </w:r>
      </w:hyperlink>
      <w:r w:rsidRPr="008A3C8C">
        <w:rPr>
          <w:rFonts w:ascii="Times New Roman" w:eastAsia="Times New Roman" w:hAnsi="Times New Roman" w:cs="Times New Roman"/>
          <w:kern w:val="0"/>
          <w:lang w:val="en-US" w:eastAsia="de-DE"/>
          <w14:ligatures w14:val="none"/>
        </w:rPr>
        <w:t>), (b) consistency, so that all functions work in a similar way, (c) additivity, so that complex problems can be solved by breaking them down into small pieces, and (d) inclusivity, so that the community can participate in development. A more detailed introduction to Tidymodels is given by </w:t>
      </w:r>
      <w:proofErr w:type="spellStart"/>
      <w:r w:rsidRPr="008A3C8C">
        <w:rPr>
          <w:rFonts w:ascii="Times New Roman" w:eastAsia="Times New Roman" w:hAnsi="Times New Roman" w:cs="Times New Roman"/>
          <w:kern w:val="0"/>
          <w:lang w:val="en-US" w:eastAsia="de-DE"/>
          <w14:ligatures w14:val="none"/>
        </w:rPr>
        <w:t>Silge</w:t>
      </w:r>
      <w:proofErr w:type="spellEnd"/>
      <w:r w:rsidRPr="008A3C8C">
        <w:rPr>
          <w:rFonts w:ascii="Times New Roman" w:eastAsia="Times New Roman" w:hAnsi="Times New Roman" w:cs="Times New Roman"/>
          <w:kern w:val="0"/>
          <w:lang w:val="en-US" w:eastAsia="de-DE"/>
          <w14:ligatures w14:val="none"/>
        </w:rPr>
        <w:t xml:space="preserve"> and Kuhn (</w:t>
      </w:r>
      <w:hyperlink r:id="rId33" w:anchor="ref-silge_tidy_2022" w:history="1">
        <w:r w:rsidRPr="008A3C8C">
          <w:rPr>
            <w:rFonts w:ascii="Times New Roman" w:eastAsia="Times New Roman" w:hAnsi="Times New Roman" w:cs="Times New Roman"/>
            <w:color w:val="EB6864"/>
            <w:kern w:val="0"/>
            <w:u w:val="single"/>
            <w:lang w:val="en-US" w:eastAsia="de-DE"/>
            <w14:ligatures w14:val="none"/>
          </w:rPr>
          <w:t>2022</w:t>
        </w:r>
      </w:hyperlink>
      <w:r w:rsidRPr="008A3C8C">
        <w:rPr>
          <w:rFonts w:ascii="Times New Roman" w:eastAsia="Times New Roman" w:hAnsi="Times New Roman" w:cs="Times New Roman"/>
          <w:kern w:val="0"/>
          <w:lang w:val="en-US" w:eastAsia="de-DE"/>
          <w14:ligatures w14:val="none"/>
        </w:rPr>
        <w:t>).</w:t>
      </w:r>
    </w:p>
    <w:p w14:paraId="733A08A0" w14:textId="77777777" w:rsidR="008A3C8C" w:rsidRPr="008A3C8C" w:rsidRDefault="008A3C8C" w:rsidP="008A3C8C">
      <w:pPr>
        <w:spacing w:after="100" w:afterAutospacing="1"/>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t>Tidymodels support a wide range of features that encompass recent requirements for ML software. The most important is the unified API for all ML algorithms and the complete coverage of all (typical) ML steps. For example, Tidymodels allows intelligent tuning of grid search methods such as simulated annealing. It provides outer and inner loops in cross-validation and includes pre-processing in cross-validation (</w:t>
      </w:r>
      <w:proofErr w:type="gramStart"/>
      <w:r w:rsidRPr="008A3C8C">
        <w:rPr>
          <w:rFonts w:ascii="Times New Roman" w:eastAsia="Times New Roman" w:hAnsi="Times New Roman" w:cs="Times New Roman"/>
          <w:kern w:val="0"/>
          <w:lang w:val="en-US" w:eastAsia="de-DE"/>
          <w14:ligatures w14:val="none"/>
        </w:rPr>
        <w:t>e.g.</w:t>
      </w:r>
      <w:proofErr w:type="gramEnd"/>
      <w:r w:rsidRPr="008A3C8C">
        <w:rPr>
          <w:rFonts w:ascii="Times New Roman" w:eastAsia="Times New Roman" w:hAnsi="Times New Roman" w:cs="Times New Roman"/>
          <w:kern w:val="0"/>
          <w:lang w:val="en-US" w:eastAsia="de-DE"/>
          <w14:ligatures w14:val="none"/>
        </w:rPr>
        <w:t xml:space="preserve"> tuning the number of components in a PCA). It provides many steps that makes data preprocessing simple such as </w:t>
      </w:r>
      <w:proofErr w:type="spellStart"/>
      <w:r w:rsidRPr="008A3C8C">
        <w:rPr>
          <w:rFonts w:ascii="Times New Roman" w:eastAsia="Times New Roman" w:hAnsi="Times New Roman" w:cs="Times New Roman"/>
          <w:kern w:val="0"/>
          <w:lang w:val="en-US" w:eastAsia="de-DE"/>
          <w14:ligatures w14:val="none"/>
        </w:rPr>
        <w:t>dummyfying</w:t>
      </w:r>
      <w:proofErr w:type="spellEnd"/>
      <w:r w:rsidRPr="008A3C8C">
        <w:rPr>
          <w:rFonts w:ascii="Times New Roman" w:eastAsia="Times New Roman" w:hAnsi="Times New Roman" w:cs="Times New Roman"/>
          <w:kern w:val="0"/>
          <w:lang w:val="en-US" w:eastAsia="de-DE"/>
          <w14:ligatures w14:val="none"/>
        </w:rPr>
        <w:t xml:space="preserve"> nominal variables, effect-coding them or over-/</w:t>
      </w:r>
      <w:proofErr w:type="spellStart"/>
      <w:r w:rsidRPr="008A3C8C">
        <w:rPr>
          <w:rFonts w:ascii="Times New Roman" w:eastAsia="Times New Roman" w:hAnsi="Times New Roman" w:cs="Times New Roman"/>
          <w:kern w:val="0"/>
          <w:lang w:val="en-US" w:eastAsia="de-DE"/>
          <w14:ligatures w14:val="none"/>
        </w:rPr>
        <w:t>undersample</w:t>
      </w:r>
      <w:proofErr w:type="spellEnd"/>
      <w:r w:rsidRPr="008A3C8C">
        <w:rPr>
          <w:rFonts w:ascii="Times New Roman" w:eastAsia="Times New Roman" w:hAnsi="Times New Roman" w:cs="Times New Roman"/>
          <w:kern w:val="0"/>
          <w:lang w:val="en-US" w:eastAsia="de-DE"/>
          <w14:ligatures w14:val="none"/>
        </w:rPr>
        <w:t xml:space="preserve"> their levels in the case of a class imbalance. Due to the rich ML ecosystem in R, from which many ML algorithms are made available in Tidymodels, users can choose from a wide array of state-of-the-art algorithms.</w:t>
      </w:r>
    </w:p>
    <w:p w14:paraId="1469DDD6" w14:textId="77777777" w:rsidR="008A3C8C" w:rsidRPr="008A3C8C" w:rsidRDefault="008A3C8C" w:rsidP="008A3C8C">
      <w:pPr>
        <w:pBdr>
          <w:bottom w:val="single" w:sz="6" w:space="0" w:color="DEE2E6"/>
        </w:pBdr>
        <w:spacing w:before="100" w:beforeAutospacing="1" w:after="100" w:afterAutospacing="1"/>
        <w:outlineLvl w:val="1"/>
        <w:rPr>
          <w:rFonts w:ascii="Arial Narrow Bold" w:eastAsia="Times New Roman" w:hAnsi="Arial Narrow Bold" w:cs="Times New Roman"/>
          <w:b/>
          <w:bCs/>
          <w:kern w:val="0"/>
          <w:sz w:val="36"/>
          <w:szCs w:val="36"/>
          <w:lang w:val="en-US" w:eastAsia="de-DE"/>
          <w14:ligatures w14:val="none"/>
        </w:rPr>
      </w:pPr>
      <w:r w:rsidRPr="008A3C8C">
        <w:rPr>
          <w:rFonts w:ascii="Arial Narrow Bold" w:eastAsia="Times New Roman" w:hAnsi="Arial Narrow Bold" w:cs="Times New Roman"/>
          <w:b/>
          <w:bCs/>
          <w:color w:val="626262"/>
          <w:kern w:val="0"/>
          <w:sz w:val="36"/>
          <w:szCs w:val="36"/>
          <w:lang w:val="en-US" w:eastAsia="de-DE"/>
          <w14:ligatures w14:val="none"/>
        </w:rPr>
        <w:t>2.3</w:t>
      </w:r>
      <w:r w:rsidRPr="008A3C8C">
        <w:rPr>
          <w:rFonts w:ascii="Arial Narrow Bold" w:eastAsia="Times New Roman" w:hAnsi="Arial Narrow Bold" w:cs="Times New Roman"/>
          <w:b/>
          <w:bCs/>
          <w:kern w:val="0"/>
          <w:sz w:val="36"/>
          <w:szCs w:val="36"/>
          <w:lang w:val="en-US" w:eastAsia="de-DE"/>
          <w14:ligatures w14:val="none"/>
        </w:rPr>
        <w:t> Project management via “Targets”</w:t>
      </w:r>
    </w:p>
    <w:p w14:paraId="3C700A06" w14:textId="5CBF7A31" w:rsidR="008A3C8C" w:rsidRPr="008A3C8C" w:rsidRDefault="008A3C8C" w:rsidP="008A3C8C">
      <w:pPr>
        <w:spacing w:after="100" w:afterAutospacing="1"/>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t>It has been said that perhaps the hardest problem in computer science is naming objects</w:t>
      </w:r>
      <w:hyperlink r:id="rId34" w:anchor="fn10" w:history="1">
        <w:r w:rsidRPr="008A3C8C">
          <w:rPr>
            <w:rFonts w:ascii="Times New Roman" w:eastAsia="Times New Roman" w:hAnsi="Times New Roman" w:cs="Times New Roman"/>
            <w:color w:val="EB6864"/>
            <w:kern w:val="0"/>
            <w:sz w:val="18"/>
            <w:szCs w:val="18"/>
            <w:u w:val="single"/>
            <w:vertAlign w:val="superscript"/>
            <w:lang w:val="en-US" w:eastAsia="de-DE"/>
            <w14:ligatures w14:val="none"/>
          </w:rPr>
          <w:t>10</w:t>
        </w:r>
      </w:hyperlink>
      <w:r w:rsidRPr="008A3C8C">
        <w:rPr>
          <w:rFonts w:ascii="Times New Roman" w:eastAsia="Times New Roman" w:hAnsi="Times New Roman" w:cs="Times New Roman"/>
          <w:kern w:val="0"/>
          <w:lang w:val="en-US" w:eastAsia="de-DE"/>
          <w14:ligatures w14:val="none"/>
        </w:rPr>
        <w:t xml:space="preserve">. Then perhaps the next most difficult is dealing with complexity, at least from a helicopter perspective. To illustrate how complexity can creep in, consider the following example. Given a set of 10 possible actions, where you </w:t>
      </w:r>
      <w:del w:id="46" w:author="Sigurd Schacht" w:date="2023-05-27T11:19:00Z">
        <w:r w:rsidRPr="008A3C8C" w:rsidDel="00D2217F">
          <w:rPr>
            <w:rFonts w:ascii="Times New Roman" w:eastAsia="Times New Roman" w:hAnsi="Times New Roman" w:cs="Times New Roman"/>
            <w:kern w:val="0"/>
            <w:lang w:val="en-US" w:eastAsia="de-DE"/>
            <w14:ligatures w14:val="none"/>
          </w:rPr>
          <w:delText>have to</w:delText>
        </w:r>
      </w:del>
      <w:ins w:id="47" w:author="Sigurd Schacht" w:date="2023-05-27T11:19:00Z">
        <w:r w:rsidR="00D2217F" w:rsidRPr="008A3C8C">
          <w:rPr>
            <w:rFonts w:ascii="Times New Roman" w:eastAsia="Times New Roman" w:hAnsi="Times New Roman" w:cs="Times New Roman"/>
            <w:kern w:val="0"/>
            <w:lang w:val="en-US" w:eastAsia="de-DE"/>
            <w14:ligatures w14:val="none"/>
          </w:rPr>
          <w:t>must</w:t>
        </w:r>
      </w:ins>
      <w:r w:rsidRPr="008A3C8C">
        <w:rPr>
          <w:rFonts w:ascii="Times New Roman" w:eastAsia="Times New Roman" w:hAnsi="Times New Roman" w:cs="Times New Roman"/>
          <w:kern w:val="0"/>
          <w:lang w:val="en-US" w:eastAsia="de-DE"/>
          <w14:ligatures w14:val="none"/>
        </w:rPr>
        <w:t xml:space="preserve"> choose the right 3 to solve a problem, you are left with 120 possibilities (as combinatorial mathematics requires). However, given a situation where you </w:t>
      </w:r>
      <w:del w:id="48" w:author="Sigurd Schacht" w:date="2023-05-27T11:19:00Z">
        <w:r w:rsidRPr="008A3C8C" w:rsidDel="00D2217F">
          <w:rPr>
            <w:rFonts w:ascii="Times New Roman" w:eastAsia="Times New Roman" w:hAnsi="Times New Roman" w:cs="Times New Roman"/>
            <w:kern w:val="0"/>
            <w:lang w:val="en-US" w:eastAsia="de-DE"/>
            <w14:ligatures w14:val="none"/>
          </w:rPr>
          <w:delText>have to</w:delText>
        </w:r>
      </w:del>
      <w:ins w:id="49" w:author="Sigurd Schacht" w:date="2023-05-27T11:19:00Z">
        <w:r w:rsidR="00D2217F" w:rsidRPr="008A3C8C">
          <w:rPr>
            <w:rFonts w:ascii="Times New Roman" w:eastAsia="Times New Roman" w:hAnsi="Times New Roman" w:cs="Times New Roman"/>
            <w:kern w:val="0"/>
            <w:lang w:val="en-US" w:eastAsia="de-DE"/>
            <w14:ligatures w14:val="none"/>
          </w:rPr>
          <w:t>must</w:t>
        </w:r>
      </w:ins>
      <w:r w:rsidRPr="008A3C8C">
        <w:rPr>
          <w:rFonts w:ascii="Times New Roman" w:eastAsia="Times New Roman" w:hAnsi="Times New Roman" w:cs="Times New Roman"/>
          <w:kern w:val="0"/>
          <w:lang w:val="en-US" w:eastAsia="de-DE"/>
          <w14:ligatures w14:val="none"/>
        </w:rPr>
        <w:t xml:space="preserve"> choose 3 from a set of 20 again, you are faced with an enormous 1120 possible combinations (3 out of 30: 4060). In short, there’s an explosion of complexity. Even a moderate increase in the number of possible actions can dramatically increase the number of possible combinations to choose from. The bad news is that there’s no way out, thanks to the purity of mathematics. The good news is that the only thing to do is to reduce complexity to a level that is just low enough to be manageable. That’s where project management comes in. There are many aspects to project management in software development; A </w:t>
      </w:r>
      <w:del w:id="50" w:author="Sigurd Schacht" w:date="2023-05-27T11:19:00Z">
        <w:r w:rsidRPr="008A3C8C" w:rsidDel="00D2217F">
          <w:rPr>
            <w:rFonts w:ascii="Times New Roman" w:eastAsia="Times New Roman" w:hAnsi="Times New Roman" w:cs="Times New Roman"/>
            <w:kern w:val="0"/>
            <w:lang w:val="en-US" w:eastAsia="de-DE"/>
            <w14:ligatures w14:val="none"/>
          </w:rPr>
          <w:delText>well known</w:delText>
        </w:r>
      </w:del>
      <w:ins w:id="51" w:author="Sigurd Schacht" w:date="2023-05-27T11:19:00Z">
        <w:r w:rsidR="00D2217F" w:rsidRPr="008A3C8C">
          <w:rPr>
            <w:rFonts w:ascii="Times New Roman" w:eastAsia="Times New Roman" w:hAnsi="Times New Roman" w:cs="Times New Roman"/>
            <w:kern w:val="0"/>
            <w:lang w:val="en-US" w:eastAsia="de-DE"/>
            <w14:ligatures w14:val="none"/>
          </w:rPr>
          <w:t>well-known</w:t>
        </w:r>
      </w:ins>
      <w:r w:rsidRPr="008A3C8C">
        <w:rPr>
          <w:rFonts w:ascii="Times New Roman" w:eastAsia="Times New Roman" w:hAnsi="Times New Roman" w:cs="Times New Roman"/>
          <w:kern w:val="0"/>
          <w:lang w:val="en-US" w:eastAsia="de-DE"/>
          <w14:ligatures w14:val="none"/>
        </w:rPr>
        <w:t xml:space="preserve"> idea is “don’t repeat yourself” (DRY), which could be translated as using macros (functions) to avoid repetition in code (</w:t>
      </w:r>
      <w:hyperlink r:id="rId35" w:anchor="ref-hunt_pragmatic_2000" w:history="1">
        <w:r w:rsidRPr="008A3C8C">
          <w:rPr>
            <w:rFonts w:ascii="Times New Roman" w:eastAsia="Times New Roman" w:hAnsi="Times New Roman" w:cs="Times New Roman"/>
            <w:color w:val="EB6864"/>
            <w:kern w:val="0"/>
            <w:u w:val="single"/>
            <w:lang w:val="en-US" w:eastAsia="de-DE"/>
            <w14:ligatures w14:val="none"/>
          </w:rPr>
          <w:t>Hunt and Thomas 2000</w:t>
        </w:r>
      </w:hyperlink>
      <w:r w:rsidRPr="008A3C8C">
        <w:rPr>
          <w:rFonts w:ascii="Times New Roman" w:eastAsia="Times New Roman" w:hAnsi="Times New Roman" w:cs="Times New Roman"/>
          <w:kern w:val="0"/>
          <w:lang w:val="en-US" w:eastAsia="de-DE"/>
          <w14:ligatures w14:val="none"/>
        </w:rPr>
        <w:t>). A key feature of R is its functional programming orientation, which allows code to be cleanly composable. The project management tool used in this project is called “Targets”, which is built around functional programming ideas (</w:t>
      </w:r>
      <w:hyperlink r:id="rId36" w:anchor="ref-landau_targets_2021" w:history="1">
        <w:r w:rsidRPr="008A3C8C">
          <w:rPr>
            <w:rFonts w:ascii="Times New Roman" w:eastAsia="Times New Roman" w:hAnsi="Times New Roman" w:cs="Times New Roman"/>
            <w:color w:val="EB6864"/>
            <w:kern w:val="0"/>
            <w:u w:val="single"/>
            <w:lang w:val="en-US" w:eastAsia="de-DE"/>
            <w14:ligatures w14:val="none"/>
          </w:rPr>
          <w:t>Landau 2021</w:t>
        </w:r>
      </w:hyperlink>
      <w:r w:rsidRPr="008A3C8C">
        <w:rPr>
          <w:rFonts w:ascii="Times New Roman" w:eastAsia="Times New Roman" w:hAnsi="Times New Roman" w:cs="Times New Roman"/>
          <w:kern w:val="0"/>
          <w:lang w:val="en-US" w:eastAsia="de-DE"/>
          <w14:ligatures w14:val="none"/>
        </w:rPr>
        <w:t xml:space="preserve">). It is a GNU-Make like pipeline toolkit for R. Like Make, Targets ensures that the objects in a pipeline are updated when and only when necessary. That is, if an “upstream” object changes, and if that object is an input to a downstream object, then (and only then) will the downstream object be updated. Given the high cost of computation, it can be vital to know when an update is not needed. On the other hand, it is equally important not to miss an update when it is </w:t>
      </w:r>
      <w:del w:id="52" w:author="Sigurd Schacht" w:date="2023-05-27T11:20:00Z">
        <w:r w:rsidRPr="008A3C8C" w:rsidDel="00D2217F">
          <w:rPr>
            <w:rFonts w:ascii="Times New Roman" w:eastAsia="Times New Roman" w:hAnsi="Times New Roman" w:cs="Times New Roman"/>
            <w:kern w:val="0"/>
            <w:lang w:val="en-US" w:eastAsia="de-DE"/>
            <w14:ligatures w14:val="none"/>
          </w:rPr>
          <w:delText>actually out</w:delText>
        </w:r>
      </w:del>
      <w:ins w:id="53" w:author="Sigurd Schacht" w:date="2023-05-27T11:20:00Z">
        <w:r w:rsidR="00D2217F" w:rsidRPr="008A3C8C">
          <w:rPr>
            <w:rFonts w:ascii="Times New Roman" w:eastAsia="Times New Roman" w:hAnsi="Times New Roman" w:cs="Times New Roman"/>
            <w:kern w:val="0"/>
            <w:lang w:val="en-US" w:eastAsia="de-DE"/>
            <w14:ligatures w14:val="none"/>
          </w:rPr>
          <w:t>out</w:t>
        </w:r>
      </w:ins>
      <w:r w:rsidRPr="008A3C8C">
        <w:rPr>
          <w:rFonts w:ascii="Times New Roman" w:eastAsia="Times New Roman" w:hAnsi="Times New Roman" w:cs="Times New Roman"/>
          <w:kern w:val="0"/>
          <w:lang w:val="en-US" w:eastAsia="de-DE"/>
          <w14:ligatures w14:val="none"/>
        </w:rPr>
        <w:t xml:space="preserve"> of date. In short, as a project management toolkit, Targets (a) updates objects in a pipeline, and (b) keeps the pipeline tidy. An example is given below.</w:t>
      </w:r>
    </w:p>
    <w:p w14:paraId="313D5342" w14:textId="77777777" w:rsidR="008A3C8C" w:rsidRPr="008A3C8C" w:rsidRDefault="008A3C8C" w:rsidP="008A3C8C">
      <w:pPr>
        <w:spacing w:before="100" w:beforeAutospacing="1" w:after="100" w:afterAutospacing="1"/>
        <w:outlineLvl w:val="0"/>
        <w:rPr>
          <w:rFonts w:ascii="Arial Narrow Bold" w:eastAsia="Times New Roman" w:hAnsi="Arial Narrow Bold" w:cs="Times New Roman"/>
          <w:b/>
          <w:bCs/>
          <w:kern w:val="36"/>
          <w:sz w:val="48"/>
          <w:szCs w:val="48"/>
          <w:lang w:val="en-US" w:eastAsia="de-DE"/>
          <w14:ligatures w14:val="none"/>
        </w:rPr>
      </w:pPr>
      <w:r w:rsidRPr="008A3C8C">
        <w:rPr>
          <w:rFonts w:ascii="Arial Narrow Bold" w:eastAsia="Times New Roman" w:hAnsi="Arial Narrow Bold" w:cs="Times New Roman"/>
          <w:b/>
          <w:bCs/>
          <w:color w:val="626262"/>
          <w:kern w:val="36"/>
          <w:sz w:val="48"/>
          <w:szCs w:val="48"/>
          <w:lang w:val="en-US" w:eastAsia="de-DE"/>
          <w14:ligatures w14:val="none"/>
        </w:rPr>
        <w:t>3</w:t>
      </w:r>
      <w:r w:rsidRPr="008A3C8C">
        <w:rPr>
          <w:rFonts w:ascii="Arial Narrow Bold" w:eastAsia="Times New Roman" w:hAnsi="Arial Narrow Bold" w:cs="Times New Roman"/>
          <w:b/>
          <w:bCs/>
          <w:kern w:val="36"/>
          <w:sz w:val="48"/>
          <w:szCs w:val="48"/>
          <w:lang w:val="en-US" w:eastAsia="de-DE"/>
          <w14:ligatures w14:val="none"/>
        </w:rPr>
        <w:t> ML pipeline of the hate speech barometer</w:t>
      </w:r>
    </w:p>
    <w:p w14:paraId="18AFE4F8" w14:textId="77777777" w:rsidR="008A3C8C" w:rsidRPr="008A3C8C" w:rsidRDefault="00000000" w:rsidP="008A3C8C">
      <w:pPr>
        <w:spacing w:after="100" w:afterAutospacing="1"/>
        <w:rPr>
          <w:rFonts w:ascii="Times New Roman" w:eastAsia="Times New Roman" w:hAnsi="Times New Roman" w:cs="Times New Roman"/>
          <w:kern w:val="0"/>
          <w:lang w:val="en-US" w:eastAsia="de-DE"/>
          <w14:ligatures w14:val="none"/>
        </w:rPr>
      </w:pPr>
      <w:r>
        <w:lastRenderedPageBreak/>
        <w:fldChar w:fldCharType="begin"/>
      </w:r>
      <w:r w:rsidRPr="008A5B68">
        <w:rPr>
          <w:lang w:val="en-US"/>
          <w:rPrChange w:id="54" w:author="sebastian.sauer" w:date="2023-06-01T17:35:00Z">
            <w:rPr/>
          </w:rPrChange>
        </w:rPr>
        <w:instrText>HYPERLINK "https://sebastiansauer.github.io/hate-speech-barometer/hate-speech-barometer-ms-v01.html" \l "fig-pipe3"</w:instrText>
      </w:r>
      <w:r>
        <w:fldChar w:fldCharType="separate"/>
      </w:r>
      <w:r w:rsidR="008A3C8C" w:rsidRPr="008A3C8C">
        <w:rPr>
          <w:rFonts w:ascii="Times New Roman" w:eastAsia="Times New Roman" w:hAnsi="Times New Roman" w:cs="Times New Roman"/>
          <w:color w:val="EB6864"/>
          <w:kern w:val="0"/>
          <w:u w:val="single"/>
          <w:lang w:val="en-US" w:eastAsia="de-DE"/>
          <w14:ligatures w14:val="none"/>
        </w:rPr>
        <w:t>Figure 2</w:t>
      </w:r>
      <w:r>
        <w:rPr>
          <w:rFonts w:ascii="Times New Roman" w:eastAsia="Times New Roman" w:hAnsi="Times New Roman" w:cs="Times New Roman"/>
          <w:color w:val="EB6864"/>
          <w:kern w:val="0"/>
          <w:u w:val="single"/>
          <w:lang w:val="en-US" w:eastAsia="de-DE"/>
          <w14:ligatures w14:val="none"/>
        </w:rPr>
        <w:fldChar w:fldCharType="end"/>
      </w:r>
      <w:r w:rsidR="008A3C8C" w:rsidRPr="008A3C8C">
        <w:rPr>
          <w:rFonts w:ascii="Times New Roman" w:eastAsia="Times New Roman" w:hAnsi="Times New Roman" w:cs="Times New Roman"/>
          <w:kern w:val="0"/>
          <w:lang w:val="en-US" w:eastAsia="de-DE"/>
          <w14:ligatures w14:val="none"/>
        </w:rPr>
        <w:t> shows the pipeline of the hate speech barometer</w:t>
      </w:r>
      <w:r>
        <w:fldChar w:fldCharType="begin"/>
      </w:r>
      <w:r w:rsidRPr="008A5B68">
        <w:rPr>
          <w:lang w:val="en-US"/>
          <w:rPrChange w:id="55" w:author="sebastian.sauer" w:date="2023-06-01T17:35:00Z">
            <w:rPr/>
          </w:rPrChange>
        </w:rPr>
        <w:instrText>HYPERLINK "https://sebastiansauer.github.io/hate-speech-barometer/hate-speech-barometer-ms-v01.html" \l "fn11"</w:instrText>
      </w:r>
      <w:r>
        <w:fldChar w:fldCharType="separate"/>
      </w:r>
      <w:r w:rsidR="008A3C8C" w:rsidRPr="008A3C8C">
        <w:rPr>
          <w:rFonts w:ascii="Times New Roman" w:eastAsia="Times New Roman" w:hAnsi="Times New Roman" w:cs="Times New Roman"/>
          <w:color w:val="EB6864"/>
          <w:kern w:val="0"/>
          <w:sz w:val="18"/>
          <w:szCs w:val="18"/>
          <w:u w:val="single"/>
          <w:vertAlign w:val="superscript"/>
          <w:lang w:val="en-US" w:eastAsia="de-DE"/>
          <w14:ligatures w14:val="none"/>
        </w:rPr>
        <w:t>11</w:t>
      </w:r>
      <w:r>
        <w:rPr>
          <w:rFonts w:ascii="Times New Roman" w:eastAsia="Times New Roman" w:hAnsi="Times New Roman" w:cs="Times New Roman"/>
          <w:color w:val="EB6864"/>
          <w:kern w:val="0"/>
          <w:sz w:val="18"/>
          <w:szCs w:val="18"/>
          <w:u w:val="single"/>
          <w:vertAlign w:val="superscript"/>
          <w:lang w:val="en-US" w:eastAsia="de-DE"/>
          <w14:ligatures w14:val="none"/>
        </w:rPr>
        <w:fldChar w:fldCharType="end"/>
      </w:r>
      <w:r w:rsidR="008A3C8C" w:rsidRPr="008A3C8C">
        <w:rPr>
          <w:rFonts w:ascii="Times New Roman" w:eastAsia="Times New Roman" w:hAnsi="Times New Roman" w:cs="Times New Roman"/>
          <w:kern w:val="0"/>
          <w:lang w:val="en-US" w:eastAsia="de-DE"/>
          <w14:ligatures w14:val="none"/>
        </w:rPr>
        <w:t>; an interactive version of the diagram is available online</w:t>
      </w:r>
      <w:r>
        <w:fldChar w:fldCharType="begin"/>
      </w:r>
      <w:r w:rsidRPr="008A5B68">
        <w:rPr>
          <w:lang w:val="en-US"/>
          <w:rPrChange w:id="56" w:author="sebastian.sauer" w:date="2023-06-01T17:35:00Z">
            <w:rPr/>
          </w:rPrChange>
        </w:rPr>
        <w:instrText>HYPERLINK "https://sebastiansauer.github.io/hate-speech-barometer/hate-speech-barometer-ms-v01.html" \l "fn12"</w:instrText>
      </w:r>
      <w:r>
        <w:fldChar w:fldCharType="separate"/>
      </w:r>
      <w:r w:rsidR="008A3C8C" w:rsidRPr="008A3C8C">
        <w:rPr>
          <w:rFonts w:ascii="Times New Roman" w:eastAsia="Times New Roman" w:hAnsi="Times New Roman" w:cs="Times New Roman"/>
          <w:color w:val="EB6864"/>
          <w:kern w:val="0"/>
          <w:sz w:val="18"/>
          <w:szCs w:val="18"/>
          <w:u w:val="single"/>
          <w:vertAlign w:val="superscript"/>
          <w:lang w:val="en-US" w:eastAsia="de-DE"/>
          <w14:ligatures w14:val="none"/>
        </w:rPr>
        <w:t>12</w:t>
      </w:r>
      <w:r>
        <w:rPr>
          <w:rFonts w:ascii="Times New Roman" w:eastAsia="Times New Roman" w:hAnsi="Times New Roman" w:cs="Times New Roman"/>
          <w:color w:val="EB6864"/>
          <w:kern w:val="0"/>
          <w:sz w:val="18"/>
          <w:szCs w:val="18"/>
          <w:u w:val="single"/>
          <w:vertAlign w:val="superscript"/>
          <w:lang w:val="en-US" w:eastAsia="de-DE"/>
          <w14:ligatures w14:val="none"/>
        </w:rPr>
        <w:fldChar w:fldCharType="end"/>
      </w:r>
      <w:r w:rsidR="008A3C8C" w:rsidRPr="008A3C8C">
        <w:rPr>
          <w:rFonts w:ascii="Times New Roman" w:eastAsia="Times New Roman" w:hAnsi="Times New Roman" w:cs="Times New Roman"/>
          <w:kern w:val="0"/>
          <w:lang w:val="en-US" w:eastAsia="de-DE"/>
          <w14:ligatures w14:val="none"/>
        </w:rPr>
        <w:t xml:space="preserve">. In this graph, each node describes a </w:t>
      </w:r>
      <w:proofErr w:type="gramStart"/>
      <w:r w:rsidR="008A3C8C" w:rsidRPr="008A3C8C">
        <w:rPr>
          <w:rFonts w:ascii="Times New Roman" w:eastAsia="Times New Roman" w:hAnsi="Times New Roman" w:cs="Times New Roman"/>
          <w:kern w:val="0"/>
          <w:lang w:val="en-US" w:eastAsia="de-DE"/>
          <w14:ligatures w14:val="none"/>
        </w:rPr>
        <w:t>target</w:t>
      </w:r>
      <w:proofErr w:type="gramEnd"/>
      <w:r w:rsidR="008A3C8C" w:rsidRPr="008A3C8C">
        <w:rPr>
          <w:rFonts w:ascii="Times New Roman" w:eastAsia="Times New Roman" w:hAnsi="Times New Roman" w:cs="Times New Roman"/>
          <w:kern w:val="0"/>
          <w:lang w:val="en-US" w:eastAsia="de-DE"/>
          <w14:ligatures w14:val="none"/>
        </w:rPr>
        <w:t xml:space="preserve"> and each edge shows dependencies between the targets with the arrows heading downstream. The appendix provides an overview in tabular form of the targets of the ML pipeline (</w:t>
      </w:r>
      <w:hyperlink r:id="rId37" w:anchor="tbl-targets" w:history="1">
        <w:r w:rsidR="008A3C8C" w:rsidRPr="008A3C8C">
          <w:rPr>
            <w:rFonts w:ascii="Times New Roman" w:eastAsia="Times New Roman" w:hAnsi="Times New Roman" w:cs="Times New Roman"/>
            <w:color w:val="EB6864"/>
            <w:kern w:val="0"/>
            <w:u w:val="single"/>
            <w:lang w:val="en-US" w:eastAsia="de-DE"/>
            <w14:ligatures w14:val="none"/>
          </w:rPr>
          <w:t>Table 1</w:t>
        </w:r>
      </w:hyperlink>
      <w:r w:rsidR="008A3C8C" w:rsidRPr="008A3C8C">
        <w:rPr>
          <w:rFonts w:ascii="Times New Roman" w:eastAsia="Times New Roman" w:hAnsi="Times New Roman" w:cs="Times New Roman"/>
          <w:kern w:val="0"/>
          <w:lang w:val="en-US" w:eastAsia="de-DE"/>
          <w14:ligatures w14:val="none"/>
        </w:rPr>
        <w:t>).</w:t>
      </w:r>
    </w:p>
    <w:p w14:paraId="2EEFB757" w14:textId="64D3C09E" w:rsidR="008A3C8C" w:rsidRPr="008A3C8C" w:rsidRDefault="008A3C8C" w:rsidP="008A3C8C">
      <w:pPr>
        <w:jc w:val="center"/>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fldChar w:fldCharType="begin"/>
      </w:r>
      <w:r w:rsidRPr="008A3C8C">
        <w:rPr>
          <w:rFonts w:ascii="Times New Roman" w:eastAsia="Times New Roman" w:hAnsi="Times New Roman" w:cs="Times New Roman"/>
          <w:kern w:val="0"/>
          <w:lang w:val="en-US" w:eastAsia="de-DE"/>
          <w14:ligatures w14:val="none"/>
        </w:rPr>
        <w:instrText xml:space="preserve"> INCLUDEPICTURE "/Users/sschacht/Library/Group Containers/UBF8T346G9.ms/WebArchiveCopyPasteTempFiles/com.microsoft.Word/AHEaIDzCS5A8AAAAAElFTkSuQmCC" \* MERGEFORMATINET </w:instrText>
      </w:r>
      <w:r w:rsidRPr="008A3C8C">
        <w:rPr>
          <w:rFonts w:ascii="Times New Roman" w:eastAsia="Times New Roman" w:hAnsi="Times New Roman" w:cs="Times New Roman"/>
          <w:kern w:val="0"/>
          <w:lang w:val="en-US" w:eastAsia="de-DE"/>
          <w14:ligatures w14:val="none"/>
        </w:rPr>
        <w:fldChar w:fldCharType="separate"/>
      </w:r>
      <w:r w:rsidRPr="008A3C8C">
        <w:rPr>
          <w:rFonts w:ascii="Times New Roman" w:eastAsia="Times New Roman" w:hAnsi="Times New Roman" w:cs="Times New Roman"/>
          <w:noProof/>
          <w:kern w:val="0"/>
          <w:lang w:val="en-US" w:eastAsia="de-DE"/>
          <w14:ligatures w14:val="none"/>
        </w:rPr>
        <w:drawing>
          <wp:inline distT="0" distB="0" distL="0" distR="0" wp14:anchorId="7E28394E" wp14:editId="33E149AA">
            <wp:extent cx="5760720" cy="3023235"/>
            <wp:effectExtent l="0" t="0" r="5080" b="0"/>
            <wp:docPr id="141926281" name="Grafik 1" descr="Ein Bild, das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6281" name="Grafik 1" descr="Ein Bild, das Screenshot, Diagramm enthält.&#10;&#10;Automatisch generierte Beschreibu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60720" cy="3023235"/>
                    </a:xfrm>
                    <a:prstGeom prst="rect">
                      <a:avLst/>
                    </a:prstGeom>
                    <a:noFill/>
                    <a:ln>
                      <a:noFill/>
                    </a:ln>
                  </pic:spPr>
                </pic:pic>
              </a:graphicData>
            </a:graphic>
          </wp:inline>
        </w:drawing>
      </w:r>
      <w:r w:rsidRPr="008A3C8C">
        <w:rPr>
          <w:rFonts w:ascii="Times New Roman" w:eastAsia="Times New Roman" w:hAnsi="Times New Roman" w:cs="Times New Roman"/>
          <w:kern w:val="0"/>
          <w:lang w:val="en-US" w:eastAsia="de-DE"/>
          <w14:ligatures w14:val="none"/>
        </w:rPr>
        <w:fldChar w:fldCharType="end"/>
      </w:r>
    </w:p>
    <w:p w14:paraId="3D5955C1" w14:textId="77777777" w:rsidR="008A3C8C" w:rsidRPr="008A3C8C" w:rsidRDefault="008A3C8C" w:rsidP="008A3C8C">
      <w:pPr>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t>Figure 2: pipeline of the hate speech barometer</w:t>
      </w:r>
    </w:p>
    <w:p w14:paraId="273B9C17" w14:textId="77777777" w:rsidR="008A3C8C" w:rsidRPr="008A3C8C" w:rsidRDefault="008A3C8C" w:rsidP="008A3C8C">
      <w:pPr>
        <w:spacing w:after="100" w:afterAutospacing="1"/>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t>In the following, we describe the steps of the pipeline in some detail so that practitioners know what each step accomplishes. Instead of a “step” the term “target” could be used when seen from a functional programming view, focusing on the value (or output, result) of a function. For each step (or target) of the pipeline, we provide its name as used in the code along with a short description of what is achieved by the step. Where the step is complex enough to merit its own function, we provide the URL to the function</w:t>
      </w:r>
      <w:hyperlink r:id="rId39" w:anchor="fn13" w:history="1">
        <w:r w:rsidRPr="008A3C8C">
          <w:rPr>
            <w:rFonts w:ascii="Times New Roman" w:eastAsia="Times New Roman" w:hAnsi="Times New Roman" w:cs="Times New Roman"/>
            <w:color w:val="EB6864"/>
            <w:kern w:val="0"/>
            <w:sz w:val="18"/>
            <w:szCs w:val="18"/>
            <w:u w:val="single"/>
            <w:vertAlign w:val="superscript"/>
            <w:lang w:val="en-US" w:eastAsia="de-DE"/>
            <w14:ligatures w14:val="none"/>
          </w:rPr>
          <w:t>13</w:t>
        </w:r>
      </w:hyperlink>
      <w:r w:rsidRPr="008A3C8C">
        <w:rPr>
          <w:rFonts w:ascii="Times New Roman" w:eastAsia="Times New Roman" w:hAnsi="Times New Roman" w:cs="Times New Roman"/>
          <w:kern w:val="0"/>
          <w:lang w:val="en-US" w:eastAsia="de-DE"/>
          <w14:ligatures w14:val="none"/>
        </w:rPr>
        <w:t>.</w:t>
      </w:r>
    </w:p>
    <w:p w14:paraId="34DFE311" w14:textId="77777777" w:rsidR="008A3C8C" w:rsidRPr="008A3C8C" w:rsidRDefault="008A3C8C" w:rsidP="008A3C8C">
      <w:pPr>
        <w:pBdr>
          <w:bottom w:val="single" w:sz="6" w:space="0" w:color="DEE2E6"/>
        </w:pBdr>
        <w:spacing w:before="100" w:beforeAutospacing="1" w:after="100" w:afterAutospacing="1"/>
        <w:outlineLvl w:val="1"/>
        <w:rPr>
          <w:rFonts w:ascii="Arial Narrow Bold" w:eastAsia="Times New Roman" w:hAnsi="Arial Narrow Bold" w:cs="Times New Roman"/>
          <w:b/>
          <w:bCs/>
          <w:kern w:val="0"/>
          <w:sz w:val="36"/>
          <w:szCs w:val="36"/>
          <w:lang w:val="en-US" w:eastAsia="de-DE"/>
          <w14:ligatures w14:val="none"/>
        </w:rPr>
      </w:pPr>
      <w:r w:rsidRPr="008A3C8C">
        <w:rPr>
          <w:rFonts w:ascii="Arial Narrow Bold" w:eastAsia="Times New Roman" w:hAnsi="Arial Narrow Bold" w:cs="Times New Roman"/>
          <w:b/>
          <w:bCs/>
          <w:color w:val="626262"/>
          <w:kern w:val="0"/>
          <w:sz w:val="36"/>
          <w:szCs w:val="36"/>
          <w:lang w:val="en-US" w:eastAsia="de-DE"/>
          <w14:ligatures w14:val="none"/>
        </w:rPr>
        <w:t>3.1</w:t>
      </w:r>
      <w:r w:rsidRPr="008A3C8C">
        <w:rPr>
          <w:rFonts w:ascii="Arial Narrow Bold" w:eastAsia="Times New Roman" w:hAnsi="Arial Narrow Bold" w:cs="Times New Roman"/>
          <w:b/>
          <w:bCs/>
          <w:kern w:val="0"/>
          <w:sz w:val="36"/>
          <w:szCs w:val="36"/>
          <w:lang w:val="en-US" w:eastAsia="de-DE"/>
          <w14:ligatures w14:val="none"/>
        </w:rPr>
        <w:t> Data preprocessing</w:t>
      </w:r>
    </w:p>
    <w:p w14:paraId="0C16CC4F" w14:textId="77777777" w:rsidR="008A3C8C" w:rsidRPr="008A3C8C" w:rsidRDefault="008A3C8C" w:rsidP="008A3C8C">
      <w:pPr>
        <w:numPr>
          <w:ilvl w:val="0"/>
          <w:numId w:val="1"/>
        </w:numPr>
        <w:spacing w:before="100" w:beforeAutospacing="1" w:after="100" w:afterAutospacing="1"/>
        <w:rPr>
          <w:rFonts w:ascii="Times New Roman" w:eastAsia="Times New Roman" w:hAnsi="Times New Roman" w:cs="Times New Roman"/>
          <w:kern w:val="0"/>
          <w:lang w:val="en-US" w:eastAsia="de-DE"/>
          <w14:ligatures w14:val="none"/>
        </w:rPr>
      </w:pPr>
      <w:r w:rsidRPr="008A3C8C">
        <w:rPr>
          <w:rFonts w:ascii="var(--bs-font-monospace)" w:eastAsia="Times New Roman" w:hAnsi="var(--bs-font-monospace)" w:cs="Courier New"/>
          <w:color w:val="9753B8"/>
          <w:kern w:val="0"/>
          <w:sz w:val="21"/>
          <w:szCs w:val="21"/>
          <w:shd w:val="clear" w:color="auto" w:fill="F6F6F6"/>
          <w:lang w:val="en-US" w:eastAsia="de-DE"/>
          <w14:ligatures w14:val="none"/>
        </w:rPr>
        <w:t>path</w:t>
      </w:r>
      <w:r w:rsidRPr="008A3C8C">
        <w:rPr>
          <w:rFonts w:ascii="Times New Roman" w:eastAsia="Times New Roman" w:hAnsi="Times New Roman" w:cs="Times New Roman"/>
          <w:kern w:val="0"/>
          <w:lang w:val="en-US" w:eastAsia="de-DE"/>
          <w14:ligatures w14:val="none"/>
        </w:rPr>
        <w:t>: Defines the (relative) paths to the data.</w:t>
      </w:r>
      <w:hyperlink r:id="rId40" w:anchor="fn14" w:history="1">
        <w:r w:rsidRPr="008A3C8C">
          <w:rPr>
            <w:rFonts w:ascii="Times New Roman" w:eastAsia="Times New Roman" w:hAnsi="Times New Roman" w:cs="Times New Roman"/>
            <w:color w:val="EB6864"/>
            <w:kern w:val="0"/>
            <w:sz w:val="18"/>
            <w:szCs w:val="18"/>
            <w:u w:val="single"/>
            <w:vertAlign w:val="superscript"/>
            <w:lang w:val="en-US" w:eastAsia="de-DE"/>
            <w14:ligatures w14:val="none"/>
          </w:rPr>
          <w:t>14</w:t>
        </w:r>
      </w:hyperlink>
    </w:p>
    <w:p w14:paraId="61A8B0F7" w14:textId="77777777" w:rsidR="008A3C8C" w:rsidRPr="008A3C8C" w:rsidRDefault="008A3C8C" w:rsidP="008A3C8C">
      <w:pPr>
        <w:numPr>
          <w:ilvl w:val="0"/>
          <w:numId w:val="1"/>
        </w:numPr>
        <w:spacing w:before="100" w:beforeAutospacing="1" w:after="100" w:afterAutospacing="1"/>
        <w:rPr>
          <w:rFonts w:ascii="Times New Roman" w:eastAsia="Times New Roman" w:hAnsi="Times New Roman" w:cs="Times New Roman"/>
          <w:kern w:val="0"/>
          <w:lang w:val="en-US" w:eastAsia="de-DE"/>
          <w14:ligatures w14:val="none"/>
        </w:rPr>
      </w:pP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d_train</w:t>
      </w:r>
      <w:proofErr w:type="spellEnd"/>
      <w:r w:rsidRPr="008A3C8C">
        <w:rPr>
          <w:rFonts w:ascii="Times New Roman" w:eastAsia="Times New Roman" w:hAnsi="Times New Roman" w:cs="Times New Roman"/>
          <w:kern w:val="0"/>
          <w:lang w:val="en-US" w:eastAsia="de-DE"/>
          <w14:ligatures w14:val="none"/>
        </w:rPr>
        <w:t> and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d_test</w:t>
      </w:r>
      <w:proofErr w:type="spellEnd"/>
      <w:r w:rsidRPr="008A3C8C">
        <w:rPr>
          <w:rFonts w:ascii="Times New Roman" w:eastAsia="Times New Roman" w:hAnsi="Times New Roman" w:cs="Times New Roman"/>
          <w:kern w:val="0"/>
          <w:lang w:val="en-US" w:eastAsia="de-DE"/>
          <w14:ligatures w14:val="none"/>
        </w:rPr>
        <w:t>: Imports train- and test-sample (based on the paths, that’s why the object </w:t>
      </w:r>
      <w:r w:rsidRPr="008A3C8C">
        <w:rPr>
          <w:rFonts w:ascii="var(--bs-font-monospace)" w:eastAsia="Times New Roman" w:hAnsi="var(--bs-font-monospace)" w:cs="Courier New"/>
          <w:color w:val="9753B8"/>
          <w:kern w:val="0"/>
          <w:sz w:val="21"/>
          <w:szCs w:val="21"/>
          <w:shd w:val="clear" w:color="auto" w:fill="F6F6F6"/>
          <w:lang w:val="en-US" w:eastAsia="de-DE"/>
          <w14:ligatures w14:val="none"/>
        </w:rPr>
        <w:t>path</w:t>
      </w:r>
      <w:r w:rsidRPr="008A3C8C">
        <w:rPr>
          <w:rFonts w:ascii="Times New Roman" w:eastAsia="Times New Roman" w:hAnsi="Times New Roman" w:cs="Times New Roman"/>
          <w:kern w:val="0"/>
          <w:lang w:val="en-US" w:eastAsia="de-DE"/>
          <w14:ligatures w14:val="none"/>
        </w:rPr>
        <w:t> is the input for this target).</w:t>
      </w:r>
      <w:hyperlink r:id="rId41" w:anchor="fn15" w:history="1">
        <w:r w:rsidRPr="008A3C8C">
          <w:rPr>
            <w:rFonts w:ascii="Times New Roman" w:eastAsia="Times New Roman" w:hAnsi="Times New Roman" w:cs="Times New Roman"/>
            <w:color w:val="EB6864"/>
            <w:kern w:val="0"/>
            <w:sz w:val="18"/>
            <w:szCs w:val="18"/>
            <w:u w:val="single"/>
            <w:vertAlign w:val="superscript"/>
            <w:lang w:val="en-US" w:eastAsia="de-DE"/>
            <w14:ligatures w14:val="none"/>
          </w:rPr>
          <w:t>15</w:t>
        </w:r>
      </w:hyperlink>
    </w:p>
    <w:p w14:paraId="1F99CB66" w14:textId="77777777" w:rsidR="008A3C8C" w:rsidRPr="008A3C8C" w:rsidRDefault="008A3C8C" w:rsidP="008A3C8C">
      <w:pPr>
        <w:numPr>
          <w:ilvl w:val="0"/>
          <w:numId w:val="1"/>
        </w:numPr>
        <w:spacing w:before="100" w:beforeAutospacing="1" w:after="100" w:afterAutospacing="1"/>
        <w:rPr>
          <w:rFonts w:ascii="Times New Roman" w:eastAsia="Times New Roman" w:hAnsi="Times New Roman" w:cs="Times New Roman"/>
          <w:kern w:val="0"/>
          <w:lang w:val="en-US" w:eastAsia="de-DE"/>
          <w14:ligatures w14:val="none"/>
        </w:rPr>
      </w:pPr>
      <w:r w:rsidRPr="008A3C8C">
        <w:rPr>
          <w:rFonts w:ascii="var(--bs-font-monospace)" w:eastAsia="Times New Roman" w:hAnsi="var(--bs-font-monospace)" w:cs="Courier New"/>
          <w:color w:val="9753B8"/>
          <w:kern w:val="0"/>
          <w:sz w:val="21"/>
          <w:szCs w:val="21"/>
          <w:shd w:val="clear" w:color="auto" w:fill="F6F6F6"/>
          <w:lang w:val="en-US" w:eastAsia="de-DE"/>
          <w14:ligatures w14:val="none"/>
        </w:rPr>
        <w:t>recipe2</w:t>
      </w:r>
      <w:r w:rsidRPr="008A3C8C">
        <w:rPr>
          <w:rFonts w:ascii="Times New Roman" w:eastAsia="Times New Roman" w:hAnsi="Times New Roman" w:cs="Times New Roman"/>
          <w:kern w:val="0"/>
          <w:lang w:val="en-US" w:eastAsia="de-DE"/>
          <w14:ligatures w14:val="none"/>
        </w:rPr>
        <w:t>, </w:t>
      </w:r>
      <w:r w:rsidRPr="008A3C8C">
        <w:rPr>
          <w:rFonts w:ascii="var(--bs-font-monospace)" w:eastAsia="Times New Roman" w:hAnsi="var(--bs-font-monospace)" w:cs="Courier New"/>
          <w:color w:val="9753B8"/>
          <w:kern w:val="0"/>
          <w:sz w:val="21"/>
          <w:szCs w:val="21"/>
          <w:shd w:val="clear" w:color="auto" w:fill="F6F6F6"/>
          <w:lang w:val="en-US" w:eastAsia="de-DE"/>
          <w14:ligatures w14:val="none"/>
        </w:rPr>
        <w:t>recipe2_prepped</w:t>
      </w:r>
      <w:r w:rsidRPr="008A3C8C">
        <w:rPr>
          <w:rFonts w:ascii="Times New Roman" w:eastAsia="Times New Roman" w:hAnsi="Times New Roman" w:cs="Times New Roman"/>
          <w:kern w:val="0"/>
          <w:lang w:val="en-US" w:eastAsia="de-DE"/>
          <w14:ligatures w14:val="none"/>
        </w:rPr>
        <w:t>,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d_train_baked</w:t>
      </w:r>
      <w:proofErr w:type="spellEnd"/>
      <w:r w:rsidRPr="008A3C8C">
        <w:rPr>
          <w:rFonts w:ascii="Times New Roman" w:eastAsia="Times New Roman" w:hAnsi="Times New Roman" w:cs="Times New Roman"/>
          <w:kern w:val="0"/>
          <w:lang w:val="en-US" w:eastAsia="de-DE"/>
          <w14:ligatures w14:val="none"/>
        </w:rPr>
        <w:t>,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d_test_baked</w:t>
      </w:r>
      <w:proofErr w:type="spellEnd"/>
      <w:r w:rsidRPr="008A3C8C">
        <w:rPr>
          <w:rFonts w:ascii="Times New Roman" w:eastAsia="Times New Roman" w:hAnsi="Times New Roman" w:cs="Times New Roman"/>
          <w:kern w:val="0"/>
          <w:lang w:val="en-US" w:eastAsia="de-DE"/>
          <w14:ligatures w14:val="none"/>
        </w:rPr>
        <w:t>: Defines the preprocessing “recipe” of the data (prior to modelling) and applies it to the data sets.</w:t>
      </w:r>
      <w:hyperlink r:id="rId42" w:anchor="fn16" w:history="1">
        <w:r w:rsidRPr="008A3C8C">
          <w:rPr>
            <w:rFonts w:ascii="Times New Roman" w:eastAsia="Times New Roman" w:hAnsi="Times New Roman" w:cs="Times New Roman"/>
            <w:color w:val="EB6864"/>
            <w:kern w:val="0"/>
            <w:sz w:val="18"/>
            <w:szCs w:val="18"/>
            <w:u w:val="single"/>
            <w:vertAlign w:val="superscript"/>
            <w:lang w:val="en-US" w:eastAsia="de-DE"/>
            <w14:ligatures w14:val="none"/>
          </w:rPr>
          <w:t>16</w:t>
        </w:r>
      </w:hyperlink>
    </w:p>
    <w:p w14:paraId="6A1CCF76" w14:textId="77777777" w:rsidR="008A3C8C" w:rsidRPr="008A3C8C" w:rsidRDefault="008A3C8C" w:rsidP="008A3C8C">
      <w:pPr>
        <w:numPr>
          <w:ilvl w:val="0"/>
          <w:numId w:val="1"/>
        </w:numPr>
        <w:spacing w:before="100" w:beforeAutospacing="1" w:after="100" w:afterAutospacing="1"/>
        <w:rPr>
          <w:rFonts w:ascii="Times New Roman" w:eastAsia="Times New Roman" w:hAnsi="Times New Roman" w:cs="Times New Roman"/>
          <w:kern w:val="0"/>
          <w:lang w:val="en-US" w:eastAsia="de-DE"/>
          <w14:ligatures w14:val="none"/>
        </w:rPr>
      </w:pP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recipe_plain</w:t>
      </w:r>
      <w:proofErr w:type="spellEnd"/>
      <w:r w:rsidRPr="008A3C8C">
        <w:rPr>
          <w:rFonts w:ascii="Times New Roman" w:eastAsia="Times New Roman" w:hAnsi="Times New Roman" w:cs="Times New Roman"/>
          <w:kern w:val="0"/>
          <w:lang w:val="en-US" w:eastAsia="de-DE"/>
          <w14:ligatures w14:val="none"/>
        </w:rPr>
        <w:t>,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recipe_plain_prepped</w:t>
      </w:r>
      <w:proofErr w:type="spellEnd"/>
      <w:r w:rsidRPr="008A3C8C">
        <w:rPr>
          <w:rFonts w:ascii="Times New Roman" w:eastAsia="Times New Roman" w:hAnsi="Times New Roman" w:cs="Times New Roman"/>
          <w:kern w:val="0"/>
          <w:lang w:val="en-US" w:eastAsia="de-DE"/>
          <w14:ligatures w14:val="none"/>
        </w:rPr>
        <w:t xml:space="preserve">: As the data preprocessing was time consuming and had no tuning parameters it was taken out from the model workflow (and the cross validation) and conducted before the modelling, </w:t>
      </w:r>
      <w:proofErr w:type="gramStart"/>
      <w:r w:rsidRPr="008A3C8C">
        <w:rPr>
          <w:rFonts w:ascii="Times New Roman" w:eastAsia="Times New Roman" w:hAnsi="Times New Roman" w:cs="Times New Roman"/>
          <w:kern w:val="0"/>
          <w:lang w:val="en-US" w:eastAsia="de-DE"/>
          <w14:ligatures w14:val="none"/>
        </w:rPr>
        <w:t>in order to</w:t>
      </w:r>
      <w:proofErr w:type="gramEnd"/>
      <w:r w:rsidRPr="008A3C8C">
        <w:rPr>
          <w:rFonts w:ascii="Times New Roman" w:eastAsia="Times New Roman" w:hAnsi="Times New Roman" w:cs="Times New Roman"/>
          <w:kern w:val="0"/>
          <w:lang w:val="en-US" w:eastAsia="de-DE"/>
          <w14:ligatures w14:val="none"/>
        </w:rPr>
        <w:t xml:space="preserve"> save computation time. During the modelling workflow, a minimal preprocessing (“recipe”) took place.</w:t>
      </w:r>
    </w:p>
    <w:p w14:paraId="6E4FBFAD" w14:textId="77777777" w:rsidR="008A3C8C" w:rsidRPr="008A3C8C" w:rsidRDefault="008A3C8C" w:rsidP="008A3C8C">
      <w:pPr>
        <w:pBdr>
          <w:bottom w:val="single" w:sz="6" w:space="0" w:color="DEE2E6"/>
        </w:pBdr>
        <w:spacing w:before="100" w:beforeAutospacing="1" w:after="100" w:afterAutospacing="1"/>
        <w:outlineLvl w:val="1"/>
        <w:rPr>
          <w:rFonts w:ascii="Arial Narrow Bold" w:eastAsia="Times New Roman" w:hAnsi="Arial Narrow Bold" w:cs="Times New Roman"/>
          <w:b/>
          <w:bCs/>
          <w:kern w:val="0"/>
          <w:sz w:val="36"/>
          <w:szCs w:val="36"/>
          <w:lang w:val="en-US" w:eastAsia="de-DE"/>
          <w14:ligatures w14:val="none"/>
        </w:rPr>
      </w:pPr>
      <w:r w:rsidRPr="008A3C8C">
        <w:rPr>
          <w:rFonts w:ascii="Arial Narrow Bold" w:eastAsia="Times New Roman" w:hAnsi="Arial Narrow Bold" w:cs="Times New Roman"/>
          <w:b/>
          <w:bCs/>
          <w:color w:val="626262"/>
          <w:kern w:val="0"/>
          <w:sz w:val="36"/>
          <w:szCs w:val="36"/>
          <w:lang w:val="en-US" w:eastAsia="de-DE"/>
          <w14:ligatures w14:val="none"/>
        </w:rPr>
        <w:t>3.2</w:t>
      </w:r>
      <w:r w:rsidRPr="008A3C8C">
        <w:rPr>
          <w:rFonts w:ascii="Arial Narrow Bold" w:eastAsia="Times New Roman" w:hAnsi="Arial Narrow Bold" w:cs="Times New Roman"/>
          <w:b/>
          <w:bCs/>
          <w:kern w:val="0"/>
          <w:sz w:val="36"/>
          <w:szCs w:val="36"/>
          <w:lang w:val="en-US" w:eastAsia="de-DE"/>
          <w14:ligatures w14:val="none"/>
        </w:rPr>
        <w:t> Modelling</w:t>
      </w:r>
    </w:p>
    <w:p w14:paraId="04793993" w14:textId="77777777" w:rsidR="008A3C8C" w:rsidRPr="008A3C8C" w:rsidRDefault="008A3C8C" w:rsidP="008A3C8C">
      <w:pPr>
        <w:numPr>
          <w:ilvl w:val="0"/>
          <w:numId w:val="2"/>
        </w:numPr>
        <w:spacing w:before="100" w:beforeAutospacing="1" w:after="100" w:afterAutospacing="1"/>
        <w:rPr>
          <w:rFonts w:ascii="Times New Roman" w:eastAsia="Times New Roman" w:hAnsi="Times New Roman" w:cs="Times New Roman"/>
          <w:kern w:val="0"/>
          <w:lang w:val="en-US" w:eastAsia="de-DE"/>
          <w14:ligatures w14:val="none"/>
        </w:rPr>
      </w:pP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model_lasso</w:t>
      </w:r>
      <w:proofErr w:type="spellEnd"/>
      <w:r w:rsidRPr="008A3C8C">
        <w:rPr>
          <w:rFonts w:ascii="Times New Roman" w:eastAsia="Times New Roman" w:hAnsi="Times New Roman" w:cs="Times New Roman"/>
          <w:kern w:val="0"/>
          <w:lang w:val="en-US" w:eastAsia="de-DE"/>
          <w14:ligatures w14:val="none"/>
        </w:rPr>
        <w:t>,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model_boost</w:t>
      </w:r>
      <w:proofErr w:type="spellEnd"/>
      <w:r w:rsidRPr="008A3C8C">
        <w:rPr>
          <w:rFonts w:ascii="Times New Roman" w:eastAsia="Times New Roman" w:hAnsi="Times New Roman" w:cs="Times New Roman"/>
          <w:kern w:val="0"/>
          <w:lang w:val="en-US" w:eastAsia="de-DE"/>
          <w14:ligatures w14:val="none"/>
        </w:rPr>
        <w:t>,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model_rf</w:t>
      </w:r>
      <w:proofErr w:type="spellEnd"/>
      <w:r w:rsidRPr="008A3C8C">
        <w:rPr>
          <w:rFonts w:ascii="Times New Roman" w:eastAsia="Times New Roman" w:hAnsi="Times New Roman" w:cs="Times New Roman"/>
          <w:kern w:val="0"/>
          <w:lang w:val="en-US" w:eastAsia="de-DE"/>
          <w14:ligatures w14:val="none"/>
        </w:rPr>
        <w:t>: These three learning algorithms, i.e., the Lasso (L1 penalized regression), gradient boosting, random forests were computed in this analysis.</w:t>
      </w:r>
      <w:hyperlink r:id="rId43" w:anchor="fn17" w:history="1">
        <w:r w:rsidRPr="008A3C8C">
          <w:rPr>
            <w:rFonts w:ascii="Times New Roman" w:eastAsia="Times New Roman" w:hAnsi="Times New Roman" w:cs="Times New Roman"/>
            <w:color w:val="EB6864"/>
            <w:kern w:val="0"/>
            <w:sz w:val="18"/>
            <w:szCs w:val="18"/>
            <w:u w:val="single"/>
            <w:vertAlign w:val="superscript"/>
            <w:lang w:val="en-US" w:eastAsia="de-DE"/>
            <w14:ligatures w14:val="none"/>
          </w:rPr>
          <w:t>17</w:t>
        </w:r>
      </w:hyperlink>
    </w:p>
    <w:p w14:paraId="39A27B45" w14:textId="34A562F7" w:rsidR="008A3C8C" w:rsidRPr="008A3C8C" w:rsidRDefault="008A3C8C" w:rsidP="008A3C8C">
      <w:pPr>
        <w:numPr>
          <w:ilvl w:val="0"/>
          <w:numId w:val="2"/>
        </w:numPr>
        <w:spacing w:before="100" w:beforeAutospacing="1" w:after="100" w:afterAutospacing="1"/>
        <w:rPr>
          <w:rFonts w:ascii="Times New Roman" w:eastAsia="Times New Roman" w:hAnsi="Times New Roman" w:cs="Times New Roman"/>
          <w:kern w:val="0"/>
          <w:lang w:val="en-US" w:eastAsia="de-DE"/>
          <w14:ligatures w14:val="none"/>
        </w:rPr>
      </w:pPr>
      <w:r w:rsidRPr="008A3C8C">
        <w:rPr>
          <w:rFonts w:ascii="var(--bs-font-monospace)" w:eastAsia="Times New Roman" w:hAnsi="var(--bs-font-monospace)" w:cs="Courier New"/>
          <w:color w:val="9753B8"/>
          <w:kern w:val="0"/>
          <w:sz w:val="21"/>
          <w:szCs w:val="21"/>
          <w:shd w:val="clear" w:color="auto" w:fill="F6F6F6"/>
          <w:lang w:val="en-US" w:eastAsia="de-DE"/>
          <w14:ligatures w14:val="none"/>
        </w:rPr>
        <w:t>wf1</w:t>
      </w:r>
      <w:r w:rsidRPr="008A3C8C">
        <w:rPr>
          <w:rFonts w:ascii="Times New Roman" w:eastAsia="Times New Roman" w:hAnsi="Times New Roman" w:cs="Times New Roman"/>
          <w:kern w:val="0"/>
          <w:lang w:val="en-US" w:eastAsia="de-DE"/>
          <w14:ligatures w14:val="none"/>
        </w:rPr>
        <w:t>, </w:t>
      </w:r>
      <w:r w:rsidRPr="008A3C8C">
        <w:rPr>
          <w:rFonts w:ascii="var(--bs-font-monospace)" w:eastAsia="Times New Roman" w:hAnsi="var(--bs-font-monospace)" w:cs="Courier New"/>
          <w:color w:val="9753B8"/>
          <w:kern w:val="0"/>
          <w:sz w:val="21"/>
          <w:szCs w:val="21"/>
          <w:shd w:val="clear" w:color="auto" w:fill="F6F6F6"/>
          <w:lang w:val="en-US" w:eastAsia="de-DE"/>
          <w14:ligatures w14:val="none"/>
        </w:rPr>
        <w:t>wf2</w:t>
      </w:r>
      <w:r w:rsidRPr="008A3C8C">
        <w:rPr>
          <w:rFonts w:ascii="Times New Roman" w:eastAsia="Times New Roman" w:hAnsi="Times New Roman" w:cs="Times New Roman"/>
          <w:kern w:val="0"/>
          <w:lang w:val="en-US" w:eastAsia="de-DE"/>
          <w14:ligatures w14:val="none"/>
        </w:rPr>
        <w:t>, </w:t>
      </w:r>
      <w:r w:rsidRPr="008A3C8C">
        <w:rPr>
          <w:rFonts w:ascii="var(--bs-font-monospace)" w:eastAsia="Times New Roman" w:hAnsi="var(--bs-font-monospace)" w:cs="Courier New"/>
          <w:color w:val="9753B8"/>
          <w:kern w:val="0"/>
          <w:sz w:val="21"/>
          <w:szCs w:val="21"/>
          <w:shd w:val="clear" w:color="auto" w:fill="F6F6F6"/>
          <w:lang w:val="en-US" w:eastAsia="de-DE"/>
          <w14:ligatures w14:val="none"/>
        </w:rPr>
        <w:t>wf3</w:t>
      </w:r>
      <w:r w:rsidRPr="008A3C8C">
        <w:rPr>
          <w:rFonts w:ascii="Times New Roman" w:eastAsia="Times New Roman" w:hAnsi="Times New Roman" w:cs="Times New Roman"/>
          <w:kern w:val="0"/>
          <w:lang w:val="en-US" w:eastAsia="de-DE"/>
          <w14:ligatures w14:val="none"/>
        </w:rPr>
        <w:t>: In Tidymodels, a workflow (</w:t>
      </w:r>
      <w:proofErr w:type="spellStart"/>
      <w:r w:rsidRPr="008A3C8C">
        <w:rPr>
          <w:rFonts w:ascii="Times New Roman" w:eastAsia="Times New Roman" w:hAnsi="Times New Roman" w:cs="Times New Roman"/>
          <w:kern w:val="0"/>
          <w:lang w:val="en-US" w:eastAsia="de-DE"/>
          <w14:ligatures w14:val="none"/>
        </w:rPr>
        <w:t>wf</w:t>
      </w:r>
      <w:proofErr w:type="spellEnd"/>
      <w:r w:rsidRPr="008A3C8C">
        <w:rPr>
          <w:rFonts w:ascii="Times New Roman" w:eastAsia="Times New Roman" w:hAnsi="Times New Roman" w:cs="Times New Roman"/>
          <w:kern w:val="0"/>
          <w:lang w:val="en-US" w:eastAsia="de-DE"/>
          <w14:ligatures w14:val="none"/>
        </w:rPr>
        <w:t>) consists of preprocessing and the ML algorithm plus optional postprocessing. </w:t>
      </w:r>
      <w:r w:rsidRPr="008A3C8C">
        <w:rPr>
          <w:rFonts w:ascii="var(--bs-font-monospace)" w:eastAsia="Times New Roman" w:hAnsi="var(--bs-font-monospace)" w:cs="Courier New"/>
          <w:color w:val="9753B8"/>
          <w:kern w:val="0"/>
          <w:sz w:val="21"/>
          <w:szCs w:val="21"/>
          <w:shd w:val="clear" w:color="auto" w:fill="F6F6F6"/>
          <w:lang w:val="en-US" w:eastAsia="de-DE"/>
          <w14:ligatures w14:val="none"/>
        </w:rPr>
        <w:t>wf1</w:t>
      </w:r>
      <w:r w:rsidRPr="008A3C8C">
        <w:rPr>
          <w:rFonts w:ascii="Times New Roman" w:eastAsia="Times New Roman" w:hAnsi="Times New Roman" w:cs="Times New Roman"/>
          <w:kern w:val="0"/>
          <w:lang w:val="en-US" w:eastAsia="de-DE"/>
          <w14:ligatures w14:val="none"/>
        </w:rPr>
        <w:t> </w:t>
      </w:r>
      <w:del w:id="57" w:author="Sigurd Schacht" w:date="2023-05-27T11:21:00Z">
        <w:r w:rsidRPr="008A3C8C" w:rsidDel="00D2217F">
          <w:rPr>
            <w:rFonts w:ascii="Times New Roman" w:eastAsia="Times New Roman" w:hAnsi="Times New Roman" w:cs="Times New Roman"/>
            <w:kern w:val="0"/>
            <w:lang w:val="en-US" w:eastAsia="de-DE"/>
            <w14:ligatures w14:val="none"/>
          </w:rPr>
          <w:delText>ist</w:delText>
        </w:r>
      </w:del>
      <w:ins w:id="58" w:author="Sigurd Schacht" w:date="2023-05-27T11:21:00Z">
        <w:r w:rsidR="00D2217F" w:rsidRPr="008A3C8C">
          <w:rPr>
            <w:rFonts w:ascii="Times New Roman" w:eastAsia="Times New Roman" w:hAnsi="Times New Roman" w:cs="Times New Roman"/>
            <w:kern w:val="0"/>
            <w:lang w:val="en-US" w:eastAsia="de-DE"/>
            <w14:ligatures w14:val="none"/>
          </w:rPr>
          <w:t>is</w:t>
        </w:r>
      </w:ins>
      <w:r w:rsidRPr="008A3C8C">
        <w:rPr>
          <w:rFonts w:ascii="Times New Roman" w:eastAsia="Times New Roman" w:hAnsi="Times New Roman" w:cs="Times New Roman"/>
          <w:kern w:val="0"/>
          <w:lang w:val="en-US" w:eastAsia="de-DE"/>
          <w14:ligatures w14:val="none"/>
        </w:rPr>
        <w:t xml:space="preserve"> the workflow consisting of the Lasso as </w:t>
      </w:r>
      <w:r w:rsidRPr="008A3C8C">
        <w:rPr>
          <w:rFonts w:ascii="Times New Roman" w:eastAsia="Times New Roman" w:hAnsi="Times New Roman" w:cs="Times New Roman"/>
          <w:kern w:val="0"/>
          <w:lang w:val="en-US" w:eastAsia="de-DE"/>
          <w14:ligatures w14:val="none"/>
        </w:rPr>
        <w:lastRenderedPageBreak/>
        <w:t>ML algorithm; </w:t>
      </w:r>
      <w:r w:rsidRPr="008A3C8C">
        <w:rPr>
          <w:rFonts w:ascii="var(--bs-font-monospace)" w:eastAsia="Times New Roman" w:hAnsi="var(--bs-font-monospace)" w:cs="Courier New"/>
          <w:color w:val="9753B8"/>
          <w:kern w:val="0"/>
          <w:sz w:val="21"/>
          <w:szCs w:val="21"/>
          <w:shd w:val="clear" w:color="auto" w:fill="F6F6F6"/>
          <w:lang w:val="en-US" w:eastAsia="de-DE"/>
          <w14:ligatures w14:val="none"/>
        </w:rPr>
        <w:t>wf2</w:t>
      </w:r>
      <w:r w:rsidRPr="008A3C8C">
        <w:rPr>
          <w:rFonts w:ascii="Times New Roman" w:eastAsia="Times New Roman" w:hAnsi="Times New Roman" w:cs="Times New Roman"/>
          <w:kern w:val="0"/>
          <w:lang w:val="en-US" w:eastAsia="de-DE"/>
          <w14:ligatures w14:val="none"/>
        </w:rPr>
        <w:t>: boosting, </w:t>
      </w:r>
      <w:r w:rsidRPr="008A3C8C">
        <w:rPr>
          <w:rFonts w:ascii="var(--bs-font-monospace)" w:eastAsia="Times New Roman" w:hAnsi="var(--bs-font-monospace)" w:cs="Courier New"/>
          <w:color w:val="9753B8"/>
          <w:kern w:val="0"/>
          <w:sz w:val="21"/>
          <w:szCs w:val="21"/>
          <w:shd w:val="clear" w:color="auto" w:fill="F6F6F6"/>
          <w:lang w:val="en-US" w:eastAsia="de-DE"/>
          <w14:ligatures w14:val="none"/>
        </w:rPr>
        <w:t>wf3</w:t>
      </w:r>
      <w:r w:rsidRPr="008A3C8C">
        <w:rPr>
          <w:rFonts w:ascii="Times New Roman" w:eastAsia="Times New Roman" w:hAnsi="Times New Roman" w:cs="Times New Roman"/>
          <w:kern w:val="0"/>
          <w:lang w:val="en-US" w:eastAsia="de-DE"/>
          <w14:ligatures w14:val="none"/>
        </w:rPr>
        <w:t>: random forest. The preprocessing was identical in all three workflows.</w:t>
      </w:r>
      <w:hyperlink r:id="rId44" w:anchor="fn18" w:history="1">
        <w:r w:rsidRPr="008A3C8C">
          <w:rPr>
            <w:rFonts w:ascii="Times New Roman" w:eastAsia="Times New Roman" w:hAnsi="Times New Roman" w:cs="Times New Roman"/>
            <w:color w:val="EB6864"/>
            <w:kern w:val="0"/>
            <w:sz w:val="18"/>
            <w:szCs w:val="18"/>
            <w:u w:val="single"/>
            <w:vertAlign w:val="superscript"/>
            <w:lang w:val="en-US" w:eastAsia="de-DE"/>
            <w14:ligatures w14:val="none"/>
          </w:rPr>
          <w:t>18</w:t>
        </w:r>
      </w:hyperlink>
    </w:p>
    <w:p w14:paraId="295FC8C1" w14:textId="77777777" w:rsidR="008A3C8C" w:rsidRPr="008A3C8C" w:rsidRDefault="008A3C8C" w:rsidP="008A3C8C">
      <w:pPr>
        <w:numPr>
          <w:ilvl w:val="0"/>
          <w:numId w:val="2"/>
        </w:numPr>
        <w:spacing w:before="100" w:beforeAutospacing="1" w:after="100" w:afterAutospacing="1"/>
        <w:rPr>
          <w:rFonts w:ascii="Times New Roman" w:eastAsia="Times New Roman" w:hAnsi="Times New Roman" w:cs="Times New Roman"/>
          <w:kern w:val="0"/>
          <w:lang w:val="en-US" w:eastAsia="de-DE"/>
          <w14:ligatures w14:val="none"/>
        </w:rPr>
      </w:pPr>
      <w:r w:rsidRPr="008A3C8C">
        <w:rPr>
          <w:rFonts w:ascii="var(--bs-font-monospace)" w:eastAsia="Times New Roman" w:hAnsi="var(--bs-font-monospace)" w:cs="Courier New"/>
          <w:color w:val="9753B8"/>
          <w:kern w:val="0"/>
          <w:sz w:val="21"/>
          <w:szCs w:val="21"/>
          <w:shd w:val="clear" w:color="auto" w:fill="F6F6F6"/>
          <w:lang w:val="en-US" w:eastAsia="de-DE"/>
          <w14:ligatures w14:val="none"/>
        </w:rPr>
        <w:t>wf1_fit</w:t>
      </w:r>
      <w:r w:rsidRPr="008A3C8C">
        <w:rPr>
          <w:rFonts w:ascii="Times New Roman" w:eastAsia="Times New Roman" w:hAnsi="Times New Roman" w:cs="Times New Roman"/>
          <w:kern w:val="0"/>
          <w:lang w:val="en-US" w:eastAsia="de-DE"/>
          <w14:ligatures w14:val="none"/>
        </w:rPr>
        <w:t> etc.: The cross-validated, tuned workflow, i.e., the fitted model, where the model parameters have been estimated</w:t>
      </w:r>
      <w:hyperlink r:id="rId45" w:anchor="fn19" w:history="1">
        <w:r w:rsidRPr="008A3C8C">
          <w:rPr>
            <w:rFonts w:ascii="Times New Roman" w:eastAsia="Times New Roman" w:hAnsi="Times New Roman" w:cs="Times New Roman"/>
            <w:color w:val="EB6864"/>
            <w:kern w:val="0"/>
            <w:sz w:val="18"/>
            <w:szCs w:val="18"/>
            <w:u w:val="single"/>
            <w:vertAlign w:val="superscript"/>
            <w:lang w:val="en-US" w:eastAsia="de-DE"/>
            <w14:ligatures w14:val="none"/>
          </w:rPr>
          <w:t>19</w:t>
        </w:r>
      </w:hyperlink>
    </w:p>
    <w:p w14:paraId="5AA560EA" w14:textId="77777777" w:rsidR="008A3C8C" w:rsidRPr="008A3C8C" w:rsidRDefault="008A3C8C" w:rsidP="008A3C8C">
      <w:pPr>
        <w:numPr>
          <w:ilvl w:val="0"/>
          <w:numId w:val="2"/>
        </w:numPr>
        <w:spacing w:before="100" w:beforeAutospacing="1" w:after="100" w:afterAutospacing="1"/>
        <w:rPr>
          <w:rFonts w:ascii="Times New Roman" w:eastAsia="Times New Roman" w:hAnsi="Times New Roman" w:cs="Times New Roman"/>
          <w:kern w:val="0"/>
          <w:lang w:val="en-US" w:eastAsia="de-DE"/>
          <w14:ligatures w14:val="none"/>
        </w:rPr>
      </w:pPr>
      <w:r w:rsidRPr="008A3C8C">
        <w:rPr>
          <w:rFonts w:ascii="var(--bs-font-monospace)" w:eastAsia="Times New Roman" w:hAnsi="var(--bs-font-monospace)" w:cs="Courier New"/>
          <w:color w:val="9753B8"/>
          <w:kern w:val="0"/>
          <w:sz w:val="21"/>
          <w:szCs w:val="21"/>
          <w:shd w:val="clear" w:color="auto" w:fill="F6F6F6"/>
          <w:lang w:val="en-US" w:eastAsia="de-DE"/>
          <w14:ligatures w14:val="none"/>
        </w:rPr>
        <w:t>wf1_autoplot</w:t>
      </w:r>
      <w:r w:rsidRPr="008A3C8C">
        <w:rPr>
          <w:rFonts w:ascii="Times New Roman" w:eastAsia="Times New Roman" w:hAnsi="Times New Roman" w:cs="Times New Roman"/>
          <w:kern w:val="0"/>
          <w:lang w:val="en-US" w:eastAsia="de-DE"/>
          <w14:ligatures w14:val="none"/>
        </w:rPr>
        <w:t xml:space="preserve"> etc.: Diagrams depicting model performance (mean and </w:t>
      </w:r>
      <w:proofErr w:type="spellStart"/>
      <w:r w:rsidRPr="008A3C8C">
        <w:rPr>
          <w:rFonts w:ascii="Times New Roman" w:eastAsia="Times New Roman" w:hAnsi="Times New Roman" w:cs="Times New Roman"/>
          <w:kern w:val="0"/>
          <w:lang w:val="en-US" w:eastAsia="de-DE"/>
          <w14:ligatures w14:val="none"/>
        </w:rPr>
        <w:t>sd</w:t>
      </w:r>
      <w:proofErr w:type="spellEnd"/>
      <w:r w:rsidRPr="008A3C8C">
        <w:rPr>
          <w:rFonts w:ascii="Times New Roman" w:eastAsia="Times New Roman" w:hAnsi="Times New Roman" w:cs="Times New Roman"/>
          <w:kern w:val="0"/>
          <w:lang w:val="en-US" w:eastAsia="de-DE"/>
          <w14:ligatures w14:val="none"/>
        </w:rPr>
        <w:t>) according to the selected performance measures (ROC-AUC in this case)</w:t>
      </w:r>
    </w:p>
    <w:p w14:paraId="1583D1D1" w14:textId="556A6C22" w:rsidR="008A3C8C" w:rsidRPr="008A3C8C" w:rsidRDefault="008A3C8C" w:rsidP="008A3C8C">
      <w:pPr>
        <w:numPr>
          <w:ilvl w:val="0"/>
          <w:numId w:val="2"/>
        </w:numPr>
        <w:spacing w:before="100" w:beforeAutospacing="1" w:after="100" w:afterAutospacing="1"/>
        <w:rPr>
          <w:rFonts w:ascii="Times New Roman" w:eastAsia="Times New Roman" w:hAnsi="Times New Roman" w:cs="Times New Roman"/>
          <w:kern w:val="0"/>
          <w:lang w:val="en-US" w:eastAsia="de-DE"/>
          <w14:ligatures w14:val="none"/>
        </w:rPr>
      </w:pP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wf_fits_l</w:t>
      </w:r>
      <w:proofErr w:type="spellEnd"/>
      <w:r w:rsidRPr="008A3C8C">
        <w:rPr>
          <w:rFonts w:ascii="Times New Roman" w:eastAsia="Times New Roman" w:hAnsi="Times New Roman" w:cs="Times New Roman"/>
          <w:kern w:val="0"/>
          <w:lang w:val="en-US" w:eastAsia="de-DE"/>
          <w14:ligatures w14:val="none"/>
        </w:rPr>
        <w:t>,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wf_fits_roc</w:t>
      </w:r>
      <w:proofErr w:type="spellEnd"/>
      <w:r w:rsidRPr="008A3C8C">
        <w:rPr>
          <w:rFonts w:ascii="Times New Roman" w:eastAsia="Times New Roman" w:hAnsi="Times New Roman" w:cs="Times New Roman"/>
          <w:kern w:val="0"/>
          <w:lang w:val="en-US" w:eastAsia="de-DE"/>
          <w14:ligatures w14:val="none"/>
        </w:rPr>
        <w:t>,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wf_fits_best</w:t>
      </w:r>
      <w:proofErr w:type="spellEnd"/>
      <w:r w:rsidRPr="008A3C8C">
        <w:rPr>
          <w:rFonts w:ascii="Times New Roman" w:eastAsia="Times New Roman" w:hAnsi="Times New Roman" w:cs="Times New Roman"/>
          <w:kern w:val="0"/>
          <w:lang w:val="en-US" w:eastAsia="de-DE"/>
          <w14:ligatures w14:val="none"/>
        </w:rPr>
        <w:t>: All models stored in a list-object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wf_fits_l</w:t>
      </w:r>
      <w:proofErr w:type="spellEnd"/>
      <w:r w:rsidRPr="008A3C8C">
        <w:rPr>
          <w:rFonts w:ascii="Times New Roman" w:eastAsia="Times New Roman" w:hAnsi="Times New Roman" w:cs="Times New Roman"/>
          <w:kern w:val="0"/>
          <w:lang w:val="en-US" w:eastAsia="de-DE"/>
          <w14:ligatures w14:val="none"/>
        </w:rPr>
        <w:t xml:space="preserve">) </w:t>
      </w:r>
      <w:del w:id="59" w:author="Sigurd Schacht" w:date="2023-05-27T11:22:00Z">
        <w:r w:rsidRPr="008A3C8C" w:rsidDel="00D2217F">
          <w:rPr>
            <w:rFonts w:ascii="Times New Roman" w:eastAsia="Times New Roman" w:hAnsi="Times New Roman" w:cs="Times New Roman"/>
            <w:kern w:val="0"/>
            <w:lang w:val="en-US" w:eastAsia="de-DE"/>
            <w14:ligatures w14:val="none"/>
          </w:rPr>
          <w:delText>in order to</w:delText>
        </w:r>
      </w:del>
      <w:ins w:id="60" w:author="Sigurd Schacht" w:date="2023-05-27T11:22:00Z">
        <w:r w:rsidR="00D2217F" w:rsidRPr="008A3C8C">
          <w:rPr>
            <w:rFonts w:ascii="Times New Roman" w:eastAsia="Times New Roman" w:hAnsi="Times New Roman" w:cs="Times New Roman"/>
            <w:kern w:val="0"/>
            <w:lang w:val="en-US" w:eastAsia="de-DE"/>
            <w14:ligatures w14:val="none"/>
          </w:rPr>
          <w:t>to</w:t>
        </w:r>
      </w:ins>
      <w:r w:rsidRPr="008A3C8C">
        <w:rPr>
          <w:rFonts w:ascii="Times New Roman" w:eastAsia="Times New Roman" w:hAnsi="Times New Roman" w:cs="Times New Roman"/>
          <w:kern w:val="0"/>
          <w:lang w:val="en-US" w:eastAsia="de-DE"/>
          <w14:ligatures w14:val="none"/>
        </w:rPr>
        <w:t xml:space="preserve"> render access to the model performance simple;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wf_fits_roc</w:t>
      </w:r>
      <w:proofErr w:type="spellEnd"/>
      <w:r w:rsidRPr="008A3C8C">
        <w:rPr>
          <w:rFonts w:ascii="Times New Roman" w:eastAsia="Times New Roman" w:hAnsi="Times New Roman" w:cs="Times New Roman"/>
          <w:kern w:val="0"/>
          <w:lang w:val="en-US" w:eastAsia="de-DE"/>
          <w14:ligatures w14:val="none"/>
        </w:rPr>
        <w:t> contains all the performance measures (ROC-AUC), and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wf_fits_best</w:t>
      </w:r>
      <w:proofErr w:type="spellEnd"/>
      <w:r w:rsidRPr="008A3C8C">
        <w:rPr>
          <w:rFonts w:ascii="Times New Roman" w:eastAsia="Times New Roman" w:hAnsi="Times New Roman" w:cs="Times New Roman"/>
          <w:kern w:val="0"/>
          <w:lang w:val="en-US" w:eastAsia="de-DE"/>
          <w14:ligatures w14:val="none"/>
        </w:rPr>
        <w:t> identifies the model exhibiting the best fit.</w:t>
      </w:r>
    </w:p>
    <w:p w14:paraId="7D150C79" w14:textId="77777777" w:rsidR="008A3C8C" w:rsidRPr="008A3C8C" w:rsidRDefault="008A3C8C" w:rsidP="008A3C8C">
      <w:pPr>
        <w:numPr>
          <w:ilvl w:val="0"/>
          <w:numId w:val="2"/>
        </w:numPr>
        <w:spacing w:before="100" w:beforeAutospacing="1" w:after="100" w:afterAutospacing="1"/>
        <w:rPr>
          <w:rFonts w:ascii="Times New Roman" w:eastAsia="Times New Roman" w:hAnsi="Times New Roman" w:cs="Times New Roman"/>
          <w:kern w:val="0"/>
          <w:lang w:val="en-US" w:eastAsia="de-DE"/>
          <w14:ligatures w14:val="none"/>
        </w:rPr>
      </w:pPr>
      <w:r w:rsidRPr="008A3C8C">
        <w:rPr>
          <w:rFonts w:ascii="var(--bs-font-monospace)" w:eastAsia="Times New Roman" w:hAnsi="var(--bs-font-monospace)" w:cs="Courier New"/>
          <w:color w:val="9753B8"/>
          <w:kern w:val="0"/>
          <w:sz w:val="21"/>
          <w:szCs w:val="21"/>
          <w:shd w:val="clear" w:color="auto" w:fill="F6F6F6"/>
          <w:lang w:val="en-US" w:eastAsia="de-DE"/>
          <w14:ligatures w14:val="none"/>
        </w:rPr>
        <w:t>wf3_finalized</w:t>
      </w:r>
      <w:r w:rsidRPr="008A3C8C">
        <w:rPr>
          <w:rFonts w:ascii="Times New Roman" w:eastAsia="Times New Roman" w:hAnsi="Times New Roman" w:cs="Times New Roman"/>
          <w:kern w:val="0"/>
          <w:lang w:val="en-US" w:eastAsia="de-DE"/>
          <w14:ligatures w14:val="none"/>
        </w:rPr>
        <w:t>,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final_fit</w:t>
      </w:r>
      <w:proofErr w:type="spellEnd"/>
      <w:r w:rsidRPr="008A3C8C">
        <w:rPr>
          <w:rFonts w:ascii="Times New Roman" w:eastAsia="Times New Roman" w:hAnsi="Times New Roman" w:cs="Times New Roman"/>
          <w:kern w:val="0"/>
          <w:lang w:val="en-US" w:eastAsia="de-DE"/>
          <w14:ligatures w14:val="none"/>
        </w:rPr>
        <w:t>,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preds_test</w:t>
      </w:r>
      <w:proofErr w:type="spellEnd"/>
      <w:r w:rsidRPr="008A3C8C">
        <w:rPr>
          <w:rFonts w:ascii="Times New Roman" w:eastAsia="Times New Roman" w:hAnsi="Times New Roman" w:cs="Times New Roman"/>
          <w:kern w:val="0"/>
          <w:lang w:val="en-US" w:eastAsia="de-DE"/>
          <w14:ligatures w14:val="none"/>
        </w:rPr>
        <w:t>: The best performing workflow is chosen and initiated with the best performing tuning parameters (</w:t>
      </w:r>
      <w:r w:rsidRPr="008A3C8C">
        <w:rPr>
          <w:rFonts w:ascii="var(--bs-font-monospace)" w:eastAsia="Times New Roman" w:hAnsi="var(--bs-font-monospace)" w:cs="Courier New"/>
          <w:color w:val="9753B8"/>
          <w:kern w:val="0"/>
          <w:sz w:val="21"/>
          <w:szCs w:val="21"/>
          <w:shd w:val="clear" w:color="auto" w:fill="F6F6F6"/>
          <w:lang w:val="en-US" w:eastAsia="de-DE"/>
          <w14:ligatures w14:val="none"/>
        </w:rPr>
        <w:t>wf3_finalized</w:t>
      </w:r>
      <w:r w:rsidRPr="008A3C8C">
        <w:rPr>
          <w:rFonts w:ascii="Times New Roman" w:eastAsia="Times New Roman" w:hAnsi="Times New Roman" w:cs="Times New Roman"/>
          <w:kern w:val="0"/>
          <w:lang w:val="en-US" w:eastAsia="de-DE"/>
          <w14:ligatures w14:val="none"/>
        </w:rPr>
        <w:t>), then, the whole train sample is fit with the best model, giving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final_fit</w:t>
      </w:r>
      <w:proofErr w:type="spellEnd"/>
      <w:r w:rsidRPr="008A3C8C">
        <w:rPr>
          <w:rFonts w:ascii="Times New Roman" w:eastAsia="Times New Roman" w:hAnsi="Times New Roman" w:cs="Times New Roman"/>
          <w:kern w:val="0"/>
          <w:lang w:val="en-US" w:eastAsia="de-DE"/>
          <w14:ligatures w14:val="none"/>
        </w:rPr>
        <w:t>; on this base the test sample is predicted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preds_test</w:t>
      </w:r>
      <w:proofErr w:type="spellEnd"/>
      <w:r w:rsidRPr="008A3C8C">
        <w:rPr>
          <w:rFonts w:ascii="Times New Roman" w:eastAsia="Times New Roman" w:hAnsi="Times New Roman" w:cs="Times New Roman"/>
          <w:kern w:val="0"/>
          <w:lang w:val="en-US" w:eastAsia="de-DE"/>
          <w14:ligatures w14:val="none"/>
        </w:rPr>
        <w:t>).</w:t>
      </w:r>
    </w:p>
    <w:p w14:paraId="2B8C7E16" w14:textId="77777777" w:rsidR="008A3C8C" w:rsidRPr="008A3C8C" w:rsidRDefault="008A3C8C" w:rsidP="008A3C8C">
      <w:pPr>
        <w:spacing w:before="100" w:beforeAutospacing="1" w:after="100" w:afterAutospacing="1"/>
        <w:outlineLvl w:val="2"/>
        <w:rPr>
          <w:rFonts w:ascii="Arial Narrow Bold" w:eastAsia="Times New Roman" w:hAnsi="Arial Narrow Bold" w:cs="Times New Roman"/>
          <w:b/>
          <w:bCs/>
          <w:kern w:val="0"/>
          <w:sz w:val="27"/>
          <w:szCs w:val="27"/>
          <w:lang w:val="en-US" w:eastAsia="de-DE"/>
          <w14:ligatures w14:val="none"/>
        </w:rPr>
      </w:pPr>
      <w:r w:rsidRPr="008A3C8C">
        <w:rPr>
          <w:rFonts w:ascii="Arial Narrow Bold" w:eastAsia="Times New Roman" w:hAnsi="Arial Narrow Bold" w:cs="Times New Roman"/>
          <w:b/>
          <w:bCs/>
          <w:color w:val="626262"/>
          <w:kern w:val="0"/>
          <w:sz w:val="27"/>
          <w:szCs w:val="27"/>
          <w:lang w:val="en-US" w:eastAsia="de-DE"/>
          <w14:ligatures w14:val="none"/>
        </w:rPr>
        <w:t>3.2.1</w:t>
      </w:r>
      <w:r w:rsidRPr="008A3C8C">
        <w:rPr>
          <w:rFonts w:ascii="Arial Narrow Bold" w:eastAsia="Times New Roman" w:hAnsi="Arial Narrow Bold" w:cs="Times New Roman"/>
          <w:b/>
          <w:bCs/>
          <w:kern w:val="0"/>
          <w:sz w:val="27"/>
          <w:szCs w:val="27"/>
          <w:lang w:val="en-US" w:eastAsia="de-DE"/>
          <w14:ligatures w14:val="none"/>
        </w:rPr>
        <w:t> Tweet classification</w:t>
      </w:r>
    </w:p>
    <w:p w14:paraId="47CDDCD8" w14:textId="666B7F34" w:rsidR="008A3C8C" w:rsidRPr="008A3C8C" w:rsidRDefault="008A3C8C" w:rsidP="008A3C8C">
      <w:pPr>
        <w:numPr>
          <w:ilvl w:val="0"/>
          <w:numId w:val="3"/>
        </w:numPr>
        <w:spacing w:before="100" w:beforeAutospacing="1" w:after="100" w:afterAutospacing="1"/>
        <w:rPr>
          <w:rFonts w:ascii="Times New Roman" w:eastAsia="Times New Roman" w:hAnsi="Times New Roman" w:cs="Times New Roman"/>
          <w:kern w:val="0"/>
          <w:lang w:val="en-US" w:eastAsia="de-DE"/>
          <w14:ligatures w14:val="none"/>
        </w:rPr>
      </w:pP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tweets_path</w:t>
      </w:r>
      <w:proofErr w:type="spellEnd"/>
      <w:r w:rsidRPr="008A3C8C">
        <w:rPr>
          <w:rFonts w:ascii="Times New Roman" w:eastAsia="Times New Roman" w:hAnsi="Times New Roman" w:cs="Times New Roman"/>
          <w:kern w:val="0"/>
          <w:lang w:val="en-US" w:eastAsia="de-DE"/>
          <w14:ligatures w14:val="none"/>
        </w:rPr>
        <w:t xml:space="preserve">: A folder containing tweet data; in case of changes in the folder the target will be </w:t>
      </w:r>
      <w:del w:id="61" w:author="Sigurd Schacht" w:date="2023-05-27T11:22:00Z">
        <w:r w:rsidRPr="008A3C8C" w:rsidDel="00D2217F">
          <w:rPr>
            <w:rFonts w:ascii="Times New Roman" w:eastAsia="Times New Roman" w:hAnsi="Times New Roman" w:cs="Times New Roman"/>
            <w:kern w:val="0"/>
            <w:lang w:val="en-US" w:eastAsia="de-DE"/>
            <w14:ligatures w14:val="none"/>
          </w:rPr>
          <w:delText>updated</w:delText>
        </w:r>
      </w:del>
      <w:ins w:id="62" w:author="Sigurd Schacht" w:date="2023-05-27T11:22:00Z">
        <w:r w:rsidR="00D2217F" w:rsidRPr="008A3C8C">
          <w:rPr>
            <w:rFonts w:ascii="Times New Roman" w:eastAsia="Times New Roman" w:hAnsi="Times New Roman" w:cs="Times New Roman"/>
            <w:kern w:val="0"/>
            <w:lang w:val="en-US" w:eastAsia="de-DE"/>
            <w14:ligatures w14:val="none"/>
          </w:rPr>
          <w:t>updated.</w:t>
        </w:r>
      </w:ins>
    </w:p>
    <w:p w14:paraId="3F9E35EB" w14:textId="77777777" w:rsidR="008A3C8C" w:rsidRPr="008A3C8C" w:rsidRDefault="008A3C8C" w:rsidP="008A3C8C">
      <w:pPr>
        <w:numPr>
          <w:ilvl w:val="0"/>
          <w:numId w:val="3"/>
        </w:numPr>
        <w:spacing w:before="100" w:beforeAutospacing="1" w:after="100" w:afterAutospacing="1"/>
        <w:rPr>
          <w:rFonts w:ascii="Times New Roman" w:eastAsia="Times New Roman" w:hAnsi="Times New Roman" w:cs="Times New Roman"/>
          <w:kern w:val="0"/>
          <w:lang w:val="en-US" w:eastAsia="de-DE"/>
          <w14:ligatures w14:val="none"/>
        </w:rPr>
      </w:pPr>
      <w:r w:rsidRPr="008A3C8C">
        <w:rPr>
          <w:rFonts w:ascii="var(--bs-font-monospace)" w:eastAsia="Times New Roman" w:hAnsi="var(--bs-font-monospace)" w:cs="Courier New"/>
          <w:color w:val="9753B8"/>
          <w:kern w:val="0"/>
          <w:sz w:val="21"/>
          <w:szCs w:val="21"/>
          <w:shd w:val="clear" w:color="auto" w:fill="F6F6F6"/>
          <w:lang w:val="en-US" w:eastAsia="de-DE"/>
          <w14:ligatures w14:val="none"/>
        </w:rPr>
        <w:t>tweets</w:t>
      </w:r>
      <w:r w:rsidRPr="008A3C8C">
        <w:rPr>
          <w:rFonts w:ascii="Times New Roman" w:eastAsia="Times New Roman" w:hAnsi="Times New Roman" w:cs="Times New Roman"/>
          <w:kern w:val="0"/>
          <w:lang w:val="en-US" w:eastAsia="de-DE"/>
          <w14:ligatures w14:val="none"/>
        </w:rPr>
        <w:t>,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tweets_df</w:t>
      </w:r>
      <w:proofErr w:type="spellEnd"/>
      <w:r w:rsidRPr="008A3C8C">
        <w:rPr>
          <w:rFonts w:ascii="Times New Roman" w:eastAsia="Times New Roman" w:hAnsi="Times New Roman" w:cs="Times New Roman"/>
          <w:kern w:val="0"/>
          <w:lang w:val="en-US" w:eastAsia="de-DE"/>
          <w14:ligatures w14:val="none"/>
        </w:rPr>
        <w:t>: The tweets are imported into R (</w:t>
      </w:r>
      <w:r w:rsidRPr="008A3C8C">
        <w:rPr>
          <w:rFonts w:ascii="var(--bs-font-monospace)" w:eastAsia="Times New Roman" w:hAnsi="var(--bs-font-monospace)" w:cs="Courier New"/>
          <w:color w:val="9753B8"/>
          <w:kern w:val="0"/>
          <w:sz w:val="21"/>
          <w:szCs w:val="21"/>
          <w:shd w:val="clear" w:color="auto" w:fill="F6F6F6"/>
          <w:lang w:val="en-US" w:eastAsia="de-DE"/>
          <w14:ligatures w14:val="none"/>
        </w:rPr>
        <w:t>tweets</w:t>
      </w:r>
      <w:r w:rsidRPr="008A3C8C">
        <w:rPr>
          <w:rFonts w:ascii="Times New Roman" w:eastAsia="Times New Roman" w:hAnsi="Times New Roman" w:cs="Times New Roman"/>
          <w:kern w:val="0"/>
          <w:lang w:val="en-US" w:eastAsia="de-DE"/>
          <w14:ligatures w14:val="none"/>
        </w:rPr>
        <w:t xml:space="preserve">) using parallel processing due to large size; </w:t>
      </w:r>
      <w:proofErr w:type="gramStart"/>
      <w:r w:rsidRPr="008A3C8C">
        <w:rPr>
          <w:rFonts w:ascii="Times New Roman" w:eastAsia="Times New Roman" w:hAnsi="Times New Roman" w:cs="Times New Roman"/>
          <w:kern w:val="0"/>
          <w:lang w:val="en-US" w:eastAsia="de-DE"/>
          <w14:ligatures w14:val="none"/>
        </w:rPr>
        <w:t>in order to</w:t>
      </w:r>
      <w:proofErr w:type="gramEnd"/>
      <w:r w:rsidRPr="008A3C8C">
        <w:rPr>
          <w:rFonts w:ascii="Times New Roman" w:eastAsia="Times New Roman" w:hAnsi="Times New Roman" w:cs="Times New Roman"/>
          <w:kern w:val="0"/>
          <w:lang w:val="en-US" w:eastAsia="de-DE"/>
          <w14:ligatures w14:val="none"/>
        </w:rPr>
        <w:t xml:space="preserve"> save computational time, a random sample of tweets can be drawn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tweets_df</w:t>
      </w:r>
      <w:proofErr w:type="spellEnd"/>
      <w:r w:rsidRPr="008A3C8C">
        <w:rPr>
          <w:rFonts w:ascii="Times New Roman" w:eastAsia="Times New Roman" w:hAnsi="Times New Roman" w:cs="Times New Roman"/>
          <w:kern w:val="0"/>
          <w:lang w:val="en-US" w:eastAsia="de-DE"/>
          <w14:ligatures w14:val="none"/>
        </w:rPr>
        <w:t>).</w:t>
      </w:r>
    </w:p>
    <w:p w14:paraId="33873DFB" w14:textId="77777777" w:rsidR="008A3C8C" w:rsidRPr="008A3C8C" w:rsidRDefault="008A3C8C" w:rsidP="008A3C8C">
      <w:pPr>
        <w:numPr>
          <w:ilvl w:val="0"/>
          <w:numId w:val="3"/>
        </w:numPr>
        <w:spacing w:before="100" w:beforeAutospacing="1" w:after="100" w:afterAutospacing="1"/>
        <w:rPr>
          <w:rFonts w:ascii="Times New Roman" w:eastAsia="Times New Roman" w:hAnsi="Times New Roman" w:cs="Times New Roman"/>
          <w:kern w:val="0"/>
          <w:lang w:val="en-US" w:eastAsia="de-DE"/>
          <w14:ligatures w14:val="none"/>
        </w:rPr>
      </w:pP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tweets_baked</w:t>
      </w:r>
      <w:proofErr w:type="spellEnd"/>
      <w:r w:rsidRPr="008A3C8C">
        <w:rPr>
          <w:rFonts w:ascii="Times New Roman" w:eastAsia="Times New Roman" w:hAnsi="Times New Roman" w:cs="Times New Roman"/>
          <w:kern w:val="0"/>
          <w:lang w:val="en-US" w:eastAsia="de-DE"/>
          <w14:ligatures w14:val="none"/>
        </w:rPr>
        <w:t>: The tweets are subjected to the same preprocessing as the train sample.</w:t>
      </w:r>
    </w:p>
    <w:p w14:paraId="66619634" w14:textId="7C05110E" w:rsidR="008A3C8C" w:rsidRPr="008A3C8C" w:rsidRDefault="008A3C8C" w:rsidP="008A3C8C">
      <w:pPr>
        <w:numPr>
          <w:ilvl w:val="0"/>
          <w:numId w:val="3"/>
        </w:numPr>
        <w:spacing w:before="100" w:beforeAutospacing="1" w:after="100" w:afterAutospacing="1"/>
        <w:rPr>
          <w:rFonts w:ascii="Times New Roman" w:eastAsia="Times New Roman" w:hAnsi="Times New Roman" w:cs="Times New Roman"/>
          <w:kern w:val="0"/>
          <w:lang w:val="en-US" w:eastAsia="de-DE"/>
          <w14:ligatures w14:val="none"/>
        </w:rPr>
      </w:pPr>
      <w:r w:rsidRPr="008A3C8C">
        <w:rPr>
          <w:rFonts w:ascii="var(--bs-font-monospace)" w:eastAsia="Times New Roman" w:hAnsi="var(--bs-font-monospace)" w:cs="Courier New"/>
          <w:color w:val="9753B8"/>
          <w:kern w:val="0"/>
          <w:sz w:val="21"/>
          <w:szCs w:val="21"/>
          <w:shd w:val="clear" w:color="auto" w:fill="F6F6F6"/>
          <w:lang w:val="en-US" w:eastAsia="de-DE"/>
          <w14:ligatures w14:val="none"/>
        </w:rPr>
        <w:t>preds</w:t>
      </w:r>
      <w:r w:rsidRPr="008A3C8C">
        <w:rPr>
          <w:rFonts w:ascii="Times New Roman" w:eastAsia="Times New Roman" w:hAnsi="Times New Roman" w:cs="Times New Roman"/>
          <w:kern w:val="0"/>
          <w:lang w:val="en-US" w:eastAsia="de-DE"/>
          <w14:ligatures w14:val="none"/>
        </w:rPr>
        <w:t>,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tweets_baked_preds</w:t>
      </w:r>
      <w:proofErr w:type="spellEnd"/>
      <w:r w:rsidRPr="008A3C8C">
        <w:rPr>
          <w:rFonts w:ascii="Times New Roman" w:eastAsia="Times New Roman" w:hAnsi="Times New Roman" w:cs="Times New Roman"/>
          <w:kern w:val="0"/>
          <w:lang w:val="en-US" w:eastAsia="de-DE"/>
          <w14:ligatures w14:val="none"/>
        </w:rPr>
        <w:t>: The tweets get classified (predicted</w:t>
      </w:r>
      <w:proofErr w:type="gramStart"/>
      <w:r w:rsidRPr="008A3C8C">
        <w:rPr>
          <w:rFonts w:ascii="Times New Roman" w:eastAsia="Times New Roman" w:hAnsi="Times New Roman" w:cs="Times New Roman"/>
          <w:kern w:val="0"/>
          <w:lang w:val="en-US" w:eastAsia="de-DE"/>
          <w14:ligatures w14:val="none"/>
        </w:rPr>
        <w:t>)</w:t>
      </w:r>
      <w:proofErr w:type="gramEnd"/>
      <w:r w:rsidRPr="008A3C8C">
        <w:rPr>
          <w:rFonts w:ascii="Times New Roman" w:eastAsia="Times New Roman" w:hAnsi="Times New Roman" w:cs="Times New Roman"/>
          <w:kern w:val="0"/>
          <w:lang w:val="en-US" w:eastAsia="de-DE"/>
          <w14:ligatures w14:val="none"/>
        </w:rPr>
        <w:t xml:space="preserve"> and the predictions are added as an extra column to the </w:t>
      </w:r>
      <w:del w:id="63" w:author="Sigurd Schacht" w:date="2023-05-27T11:22:00Z">
        <w:r w:rsidRPr="008A3C8C" w:rsidDel="00D2217F">
          <w:rPr>
            <w:rFonts w:ascii="Times New Roman" w:eastAsia="Times New Roman" w:hAnsi="Times New Roman" w:cs="Times New Roman"/>
            <w:kern w:val="0"/>
            <w:lang w:val="en-US" w:eastAsia="de-DE"/>
            <w14:ligatures w14:val="none"/>
          </w:rPr>
          <w:delText>processsed</w:delText>
        </w:r>
      </w:del>
      <w:ins w:id="64" w:author="Sigurd Schacht" w:date="2023-05-27T11:22:00Z">
        <w:r w:rsidR="00D2217F" w:rsidRPr="008A3C8C">
          <w:rPr>
            <w:rFonts w:ascii="Times New Roman" w:eastAsia="Times New Roman" w:hAnsi="Times New Roman" w:cs="Times New Roman"/>
            <w:kern w:val="0"/>
            <w:lang w:val="en-US" w:eastAsia="de-DE"/>
            <w14:ligatures w14:val="none"/>
          </w:rPr>
          <w:t>processed</w:t>
        </w:r>
      </w:ins>
      <w:r w:rsidRPr="008A3C8C">
        <w:rPr>
          <w:rFonts w:ascii="Times New Roman" w:eastAsia="Times New Roman" w:hAnsi="Times New Roman" w:cs="Times New Roman"/>
          <w:kern w:val="0"/>
          <w:lang w:val="en-US" w:eastAsia="de-DE"/>
          <w14:ligatures w14:val="none"/>
        </w:rPr>
        <w:t xml:space="preserve"> tweets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tweets_data_preds</w:t>
      </w:r>
      <w:proofErr w:type="spellEnd"/>
      <w:r w:rsidRPr="008A3C8C">
        <w:rPr>
          <w:rFonts w:ascii="Times New Roman" w:eastAsia="Times New Roman" w:hAnsi="Times New Roman" w:cs="Times New Roman"/>
          <w:kern w:val="0"/>
          <w:lang w:val="en-US" w:eastAsia="de-DE"/>
          <w14:ligatures w14:val="none"/>
        </w:rPr>
        <w:t>).</w:t>
      </w:r>
    </w:p>
    <w:p w14:paraId="48CC48CB" w14:textId="77777777" w:rsidR="008A3C8C" w:rsidRPr="008A3C8C" w:rsidRDefault="008A3C8C" w:rsidP="008A3C8C">
      <w:pPr>
        <w:spacing w:before="100" w:beforeAutospacing="1" w:after="100" w:afterAutospacing="1"/>
        <w:outlineLvl w:val="2"/>
        <w:rPr>
          <w:rFonts w:ascii="Arial Narrow Bold" w:eastAsia="Times New Roman" w:hAnsi="Arial Narrow Bold" w:cs="Times New Roman"/>
          <w:b/>
          <w:bCs/>
          <w:kern w:val="0"/>
          <w:sz w:val="27"/>
          <w:szCs w:val="27"/>
          <w:lang w:val="en-US" w:eastAsia="de-DE"/>
          <w14:ligatures w14:val="none"/>
        </w:rPr>
      </w:pPr>
      <w:r w:rsidRPr="008A3C8C">
        <w:rPr>
          <w:rFonts w:ascii="Arial Narrow Bold" w:eastAsia="Times New Roman" w:hAnsi="Arial Narrow Bold" w:cs="Times New Roman"/>
          <w:b/>
          <w:bCs/>
          <w:color w:val="626262"/>
          <w:kern w:val="0"/>
          <w:sz w:val="27"/>
          <w:szCs w:val="27"/>
          <w:lang w:val="en-US" w:eastAsia="de-DE"/>
          <w14:ligatures w14:val="none"/>
        </w:rPr>
        <w:t>3.2.2</w:t>
      </w:r>
      <w:r w:rsidRPr="008A3C8C">
        <w:rPr>
          <w:rFonts w:ascii="Arial Narrow Bold" w:eastAsia="Times New Roman" w:hAnsi="Arial Narrow Bold" w:cs="Times New Roman"/>
          <w:b/>
          <w:bCs/>
          <w:kern w:val="0"/>
          <w:sz w:val="27"/>
          <w:szCs w:val="27"/>
          <w:lang w:val="en-US" w:eastAsia="de-DE"/>
          <w14:ligatures w14:val="none"/>
        </w:rPr>
        <w:t> Pipeline results</w:t>
      </w:r>
    </w:p>
    <w:p w14:paraId="60116FE8" w14:textId="77777777" w:rsidR="008A3C8C" w:rsidRPr="008A3C8C" w:rsidRDefault="008A3C8C" w:rsidP="008A3C8C">
      <w:pPr>
        <w:numPr>
          <w:ilvl w:val="0"/>
          <w:numId w:val="4"/>
        </w:numPr>
        <w:spacing w:after="100" w:afterAutospacing="1"/>
        <w:rPr>
          <w:rFonts w:ascii="Times New Roman" w:eastAsia="Times New Roman" w:hAnsi="Times New Roman" w:cs="Times New Roman"/>
          <w:kern w:val="0"/>
          <w:lang w:val="en-US" w:eastAsia="de-DE"/>
          <w14:ligatures w14:val="none"/>
        </w:rPr>
      </w:pP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preds_summarized</w:t>
      </w:r>
      <w:proofErr w:type="spellEnd"/>
      <w:r w:rsidRPr="008A3C8C">
        <w:rPr>
          <w:rFonts w:ascii="Times New Roman" w:eastAsia="Times New Roman" w:hAnsi="Times New Roman" w:cs="Times New Roman"/>
          <w:kern w:val="0"/>
          <w:lang w:val="en-US" w:eastAsia="de-DE"/>
          <w14:ligatures w14:val="none"/>
        </w:rPr>
        <w:t>: Proportion of hate speech per Twitter account, per year, s. Fig. </w:t>
      </w:r>
      <w:hyperlink r:id="rId46" w:anchor="fn20" w:history="1">
        <w:r w:rsidRPr="008A3C8C">
          <w:rPr>
            <w:rFonts w:ascii="Times New Roman" w:eastAsia="Times New Roman" w:hAnsi="Times New Roman" w:cs="Times New Roman"/>
            <w:color w:val="EB6864"/>
            <w:kern w:val="0"/>
            <w:sz w:val="18"/>
            <w:szCs w:val="18"/>
            <w:u w:val="single"/>
            <w:vertAlign w:val="superscript"/>
            <w:lang w:val="en-US" w:eastAsia="de-DE"/>
            <w14:ligatures w14:val="none"/>
          </w:rPr>
          <w:t>20</w:t>
        </w:r>
      </w:hyperlink>
    </w:p>
    <w:p w14:paraId="17FF0128" w14:textId="77777777" w:rsidR="008A3C8C" w:rsidRPr="008A3C8C" w:rsidRDefault="008A3C8C" w:rsidP="008A3C8C">
      <w:pPr>
        <w:numPr>
          <w:ilvl w:val="0"/>
          <w:numId w:val="4"/>
        </w:numPr>
        <w:spacing w:after="100" w:afterAutospacing="1"/>
        <w:rPr>
          <w:rFonts w:ascii="Times New Roman" w:eastAsia="Times New Roman" w:hAnsi="Times New Roman" w:cs="Times New Roman"/>
          <w:kern w:val="0"/>
          <w:lang w:val="en-US" w:eastAsia="de-DE"/>
          <w14:ligatures w14:val="none"/>
        </w:rPr>
      </w:pP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preds_summarized_plot</w:t>
      </w:r>
      <w:proofErr w:type="spellEnd"/>
      <w:r w:rsidRPr="008A3C8C">
        <w:rPr>
          <w:rFonts w:ascii="Times New Roman" w:eastAsia="Times New Roman" w:hAnsi="Times New Roman" w:cs="Times New Roman"/>
          <w:kern w:val="0"/>
          <w:lang w:val="en-US" w:eastAsia="de-DE"/>
          <w14:ligatures w14:val="none"/>
        </w:rPr>
        <w:t>: Plot for </w:t>
      </w:r>
      <w:r w:rsidRPr="008A3C8C">
        <w:rPr>
          <w:rFonts w:ascii="var(--bs-font-monospace)" w:eastAsia="Times New Roman" w:hAnsi="var(--bs-font-monospace)" w:cs="Courier New"/>
          <w:color w:val="9753B8"/>
          <w:kern w:val="0"/>
          <w:sz w:val="21"/>
          <w:szCs w:val="21"/>
          <w:shd w:val="clear" w:color="auto" w:fill="F6F6F6"/>
          <w:lang w:val="en-US" w:eastAsia="de-DE"/>
          <w14:ligatures w14:val="none"/>
        </w:rPr>
        <w:t>preds_summarized</w:t>
      </w:r>
      <w:hyperlink r:id="rId47" w:anchor="fn21" w:history="1">
        <w:r w:rsidRPr="008A3C8C">
          <w:rPr>
            <w:rFonts w:ascii="Times New Roman" w:eastAsia="Times New Roman" w:hAnsi="Times New Roman" w:cs="Times New Roman"/>
            <w:color w:val="EB6864"/>
            <w:kern w:val="0"/>
            <w:sz w:val="18"/>
            <w:szCs w:val="18"/>
            <w:u w:val="single"/>
            <w:vertAlign w:val="superscript"/>
            <w:lang w:val="en-US" w:eastAsia="de-DE"/>
            <w14:ligatures w14:val="none"/>
          </w:rPr>
          <w:t>21</w:t>
        </w:r>
      </w:hyperlink>
    </w:p>
    <w:p w14:paraId="2CDC2842" w14:textId="77777777" w:rsidR="008A3C8C" w:rsidRPr="008A3C8C" w:rsidRDefault="008A3C8C" w:rsidP="008A3C8C">
      <w:pPr>
        <w:pBdr>
          <w:bottom w:val="single" w:sz="6" w:space="0" w:color="DEE2E6"/>
        </w:pBdr>
        <w:spacing w:before="100" w:beforeAutospacing="1" w:after="100" w:afterAutospacing="1"/>
        <w:outlineLvl w:val="1"/>
        <w:rPr>
          <w:rFonts w:ascii="Arial Narrow Bold" w:eastAsia="Times New Roman" w:hAnsi="Arial Narrow Bold" w:cs="Times New Roman"/>
          <w:b/>
          <w:bCs/>
          <w:kern w:val="0"/>
          <w:sz w:val="36"/>
          <w:szCs w:val="36"/>
          <w:lang w:val="en-US" w:eastAsia="de-DE"/>
          <w14:ligatures w14:val="none"/>
        </w:rPr>
      </w:pPr>
      <w:r w:rsidRPr="008A3C8C">
        <w:rPr>
          <w:rFonts w:ascii="Arial Narrow Bold" w:eastAsia="Times New Roman" w:hAnsi="Arial Narrow Bold" w:cs="Times New Roman"/>
          <w:b/>
          <w:bCs/>
          <w:color w:val="626262"/>
          <w:kern w:val="0"/>
          <w:sz w:val="36"/>
          <w:szCs w:val="36"/>
          <w:lang w:val="en-US" w:eastAsia="de-DE"/>
          <w14:ligatures w14:val="none"/>
        </w:rPr>
        <w:t>3.3</w:t>
      </w:r>
      <w:r w:rsidRPr="008A3C8C">
        <w:rPr>
          <w:rFonts w:ascii="Arial Narrow Bold" w:eastAsia="Times New Roman" w:hAnsi="Arial Narrow Bold" w:cs="Times New Roman"/>
          <w:b/>
          <w:bCs/>
          <w:kern w:val="0"/>
          <w:sz w:val="36"/>
          <w:szCs w:val="36"/>
          <w:lang w:val="en-US" w:eastAsia="de-DE"/>
          <w14:ligatures w14:val="none"/>
        </w:rPr>
        <w:t> Constants</w:t>
      </w:r>
    </w:p>
    <w:p w14:paraId="150145D2" w14:textId="687EE40A" w:rsidR="008A3C8C" w:rsidRPr="008A3C8C" w:rsidRDefault="008A3C8C" w:rsidP="008A3C8C">
      <w:pPr>
        <w:spacing w:after="100" w:afterAutospacing="1"/>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t xml:space="preserve">Any ML </w:t>
      </w:r>
      <w:del w:id="65" w:author="Sigurd Schacht" w:date="2023-05-27T11:22:00Z">
        <w:r w:rsidRPr="008A3C8C" w:rsidDel="00D2217F">
          <w:rPr>
            <w:rFonts w:ascii="Times New Roman" w:eastAsia="Times New Roman" w:hAnsi="Times New Roman" w:cs="Times New Roman"/>
            <w:kern w:val="0"/>
            <w:lang w:val="en-US" w:eastAsia="de-DE"/>
            <w14:ligatures w14:val="none"/>
          </w:rPr>
          <w:delText>pipelines</w:delText>
        </w:r>
      </w:del>
      <w:ins w:id="66" w:author="Sigurd Schacht" w:date="2023-05-27T11:22:00Z">
        <w:r w:rsidR="00D2217F">
          <w:rPr>
            <w:rFonts w:ascii="Times New Roman" w:eastAsia="Times New Roman" w:hAnsi="Times New Roman" w:cs="Times New Roman"/>
            <w:kern w:val="0"/>
            <w:lang w:val="en-US" w:eastAsia="de-DE"/>
            <w14:ligatures w14:val="none"/>
          </w:rPr>
          <w:t>pipeline</w:t>
        </w:r>
      </w:ins>
      <w:r w:rsidRPr="008A3C8C">
        <w:rPr>
          <w:rFonts w:ascii="Times New Roman" w:eastAsia="Times New Roman" w:hAnsi="Times New Roman" w:cs="Times New Roman"/>
          <w:kern w:val="0"/>
          <w:lang w:val="en-US" w:eastAsia="de-DE"/>
          <w14:ligatures w14:val="none"/>
        </w:rPr>
        <w:t xml:space="preserve"> depends on some constants, for organizational reasons (e.g., paths) or for model (hyper)parameters, to name two usual suspects. In this project, users can easily change their configuration in a (</w:t>
      </w:r>
      <w:proofErr w:type="spellStart"/>
      <w:r w:rsidRPr="008A3C8C">
        <w:rPr>
          <w:rFonts w:ascii="Times New Roman" w:eastAsia="Times New Roman" w:hAnsi="Times New Roman" w:cs="Times New Roman"/>
          <w:kern w:val="0"/>
          <w:lang w:val="en-US" w:eastAsia="de-DE"/>
          <w14:ligatures w14:val="none"/>
        </w:rPr>
        <w:t>yaml</w:t>
      </w:r>
      <w:proofErr w:type="spellEnd"/>
      <w:r w:rsidRPr="008A3C8C">
        <w:rPr>
          <w:rFonts w:ascii="Times New Roman" w:eastAsia="Times New Roman" w:hAnsi="Times New Roman" w:cs="Times New Roman"/>
          <w:kern w:val="0"/>
          <w:lang w:val="en-US" w:eastAsia="de-DE"/>
          <w14:ligatures w14:val="none"/>
        </w:rPr>
        <w:t>) text file called </w:t>
      </w:r>
      <w:proofErr w:type="spellStart"/>
      <w:r w:rsidRPr="008A3C8C">
        <w:rPr>
          <w:rFonts w:ascii="var(--bs-font-monospace)" w:eastAsia="Times New Roman" w:hAnsi="var(--bs-font-monospace)" w:cs="Courier New"/>
          <w:color w:val="9753B8"/>
          <w:kern w:val="0"/>
          <w:sz w:val="21"/>
          <w:szCs w:val="21"/>
          <w:shd w:val="clear" w:color="auto" w:fill="F6F6F6"/>
          <w:lang w:val="en-US" w:eastAsia="de-DE"/>
          <w14:ligatures w14:val="none"/>
        </w:rPr>
        <w:t>config.yml</w:t>
      </w:r>
      <w:proofErr w:type="spellEnd"/>
      <w:r w:rsidRPr="008A3C8C">
        <w:rPr>
          <w:rFonts w:ascii="Times New Roman" w:eastAsia="Times New Roman" w:hAnsi="Times New Roman" w:cs="Times New Roman"/>
          <w:kern w:val="0"/>
          <w:lang w:val="en-US" w:eastAsia="de-DE"/>
          <w14:ligatures w14:val="none"/>
        </w:rPr>
        <w:t>. Advanced users can make use of the different Git branches of this project; whereas the main branch provides the standard pipelines, the “dev” branch offers more pipelines and experimental features.</w:t>
      </w:r>
    </w:p>
    <w:p w14:paraId="6CE03498" w14:textId="77777777" w:rsidR="008A3C8C" w:rsidRPr="008A3C8C" w:rsidRDefault="008A3C8C" w:rsidP="008A3C8C">
      <w:pPr>
        <w:spacing w:before="100" w:beforeAutospacing="1" w:after="100" w:afterAutospacing="1"/>
        <w:outlineLvl w:val="0"/>
        <w:rPr>
          <w:rFonts w:ascii="Arial Narrow Bold" w:eastAsia="Times New Roman" w:hAnsi="Arial Narrow Bold" w:cs="Times New Roman"/>
          <w:b/>
          <w:bCs/>
          <w:kern w:val="36"/>
          <w:sz w:val="48"/>
          <w:szCs w:val="48"/>
          <w:lang w:val="en-US" w:eastAsia="de-DE"/>
          <w14:ligatures w14:val="none"/>
        </w:rPr>
      </w:pPr>
      <w:r w:rsidRPr="008A3C8C">
        <w:rPr>
          <w:rFonts w:ascii="Arial Narrow Bold" w:eastAsia="Times New Roman" w:hAnsi="Arial Narrow Bold" w:cs="Times New Roman"/>
          <w:b/>
          <w:bCs/>
          <w:color w:val="626262"/>
          <w:kern w:val="36"/>
          <w:sz w:val="48"/>
          <w:szCs w:val="48"/>
          <w:lang w:val="en-US" w:eastAsia="de-DE"/>
          <w14:ligatures w14:val="none"/>
        </w:rPr>
        <w:t>4</w:t>
      </w:r>
      <w:r w:rsidRPr="008A3C8C">
        <w:rPr>
          <w:rFonts w:ascii="Arial Narrow Bold" w:eastAsia="Times New Roman" w:hAnsi="Arial Narrow Bold" w:cs="Times New Roman"/>
          <w:b/>
          <w:bCs/>
          <w:kern w:val="36"/>
          <w:sz w:val="48"/>
          <w:szCs w:val="48"/>
          <w:lang w:val="en-US" w:eastAsia="de-DE"/>
          <w14:ligatures w14:val="none"/>
        </w:rPr>
        <w:t> Limitations</w:t>
      </w:r>
    </w:p>
    <w:p w14:paraId="704EAAF8" w14:textId="32BE10E1" w:rsidR="008A3C8C" w:rsidRPr="008A3C8C" w:rsidRDefault="008A3C8C" w:rsidP="008A3C8C">
      <w:pPr>
        <w:spacing w:after="100" w:afterAutospacing="1"/>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t xml:space="preserve">As this project is </w:t>
      </w:r>
      <w:ins w:id="67" w:author="Sigurd Schacht" w:date="2023-05-27T11:23:00Z">
        <w:r w:rsidR="00D2217F">
          <w:rPr>
            <w:rFonts w:ascii="Times New Roman" w:eastAsia="Times New Roman" w:hAnsi="Times New Roman" w:cs="Times New Roman"/>
            <w:kern w:val="0"/>
            <w:lang w:val="en-US" w:eastAsia="de-DE"/>
            <w14:ligatures w14:val="none"/>
          </w:rPr>
          <w:t xml:space="preserve">in </w:t>
        </w:r>
      </w:ins>
      <w:r w:rsidRPr="008A3C8C">
        <w:rPr>
          <w:rFonts w:ascii="Times New Roman" w:eastAsia="Times New Roman" w:hAnsi="Times New Roman" w:cs="Times New Roman"/>
          <w:kern w:val="0"/>
          <w:lang w:val="en-US" w:eastAsia="de-DE"/>
          <w14:ligatures w14:val="none"/>
        </w:rPr>
        <w:t xml:space="preserve">an early development phase, there are several threads suitable for further buildup. For example, the documentation of the project is still </w:t>
      </w:r>
      <w:del w:id="68" w:author="Sigurd Schacht" w:date="2023-05-27T11:23:00Z">
        <w:r w:rsidRPr="008A3C8C" w:rsidDel="00D2217F">
          <w:rPr>
            <w:rFonts w:ascii="Times New Roman" w:eastAsia="Times New Roman" w:hAnsi="Times New Roman" w:cs="Times New Roman"/>
            <w:kern w:val="0"/>
            <w:lang w:val="en-US" w:eastAsia="de-DE"/>
            <w14:ligatures w14:val="none"/>
          </w:rPr>
          <w:delText>large</w:delText>
        </w:r>
      </w:del>
      <w:ins w:id="69" w:author="Sigurd Schacht" w:date="2023-05-27T11:23:00Z">
        <w:r w:rsidR="00D2217F">
          <w:rPr>
            <w:rFonts w:ascii="Times New Roman" w:eastAsia="Times New Roman" w:hAnsi="Times New Roman" w:cs="Times New Roman"/>
            <w:kern w:val="0"/>
            <w:lang w:val="en-US" w:eastAsia="de-DE"/>
            <w14:ligatures w14:val="none"/>
          </w:rPr>
          <w:t>largely</w:t>
        </w:r>
      </w:ins>
      <w:r w:rsidRPr="008A3C8C">
        <w:rPr>
          <w:rFonts w:ascii="Times New Roman" w:eastAsia="Times New Roman" w:hAnsi="Times New Roman" w:cs="Times New Roman"/>
          <w:kern w:val="0"/>
          <w:lang w:val="en-US" w:eastAsia="de-DE"/>
          <w14:ligatures w14:val="none"/>
        </w:rPr>
        <w:t xml:space="preserve"> lacking, which renders </w:t>
      </w:r>
      <w:del w:id="70" w:author="Sigurd Schacht" w:date="2023-05-27T11:23:00Z">
        <w:r w:rsidRPr="008A3C8C" w:rsidDel="00D2217F">
          <w:rPr>
            <w:rFonts w:ascii="Times New Roman" w:eastAsia="Times New Roman" w:hAnsi="Times New Roman" w:cs="Times New Roman"/>
            <w:kern w:val="0"/>
            <w:lang w:val="en-US" w:eastAsia="de-DE"/>
            <w14:ligatures w14:val="none"/>
          </w:rPr>
          <w:delText xml:space="preserve">the </w:delText>
        </w:r>
      </w:del>
      <w:r w:rsidRPr="008A3C8C">
        <w:rPr>
          <w:rFonts w:ascii="Times New Roman" w:eastAsia="Times New Roman" w:hAnsi="Times New Roman" w:cs="Times New Roman"/>
          <w:kern w:val="0"/>
          <w:lang w:val="en-US" w:eastAsia="de-DE"/>
          <w14:ligatures w14:val="none"/>
        </w:rPr>
        <w:t xml:space="preserve">access more difficult for less advanced users. In addition, deep learning methods are not yet implemented (although planned). Of course, users of any technical system strive for two opposing goals: feature richness and simplicity. The optimal balance between the two goals partly depends on the user’s background and goals. That said, this project draws from an array of tools which implies that the user is accustomed to these tools (R, Git, Github, Targets, Tidymodels) and the underlying theory. Limited knowledge will place a barrier to easy access to the system. A </w:t>
      </w:r>
      <w:del w:id="71" w:author="Sigurd Schacht" w:date="2023-05-27T11:23:00Z">
        <w:r w:rsidRPr="008A3C8C" w:rsidDel="00D2217F">
          <w:rPr>
            <w:rFonts w:ascii="Times New Roman" w:eastAsia="Times New Roman" w:hAnsi="Times New Roman" w:cs="Times New Roman"/>
            <w:kern w:val="0"/>
            <w:lang w:val="en-US" w:eastAsia="de-DE"/>
            <w14:ligatures w14:val="none"/>
          </w:rPr>
          <w:delText>frther</w:delText>
        </w:r>
      </w:del>
      <w:ins w:id="72" w:author="Sigurd Schacht" w:date="2023-05-27T11:23:00Z">
        <w:r w:rsidR="00D2217F">
          <w:rPr>
            <w:rFonts w:ascii="Times New Roman" w:eastAsia="Times New Roman" w:hAnsi="Times New Roman" w:cs="Times New Roman"/>
            <w:kern w:val="0"/>
            <w:lang w:val="en-US" w:eastAsia="de-DE"/>
            <w14:ligatures w14:val="none"/>
          </w:rPr>
          <w:t>further</w:t>
        </w:r>
      </w:ins>
      <w:r w:rsidRPr="008A3C8C">
        <w:rPr>
          <w:rFonts w:ascii="Times New Roman" w:eastAsia="Times New Roman" w:hAnsi="Times New Roman" w:cs="Times New Roman"/>
          <w:kern w:val="0"/>
          <w:lang w:val="en-US" w:eastAsia="de-DE"/>
          <w14:ligatures w14:val="none"/>
        </w:rPr>
        <w:t xml:space="preserve"> issue is that working with text data can place </w:t>
      </w:r>
      <w:ins w:id="73" w:author="Sigurd Schacht" w:date="2023-05-27T11:23:00Z">
        <w:r w:rsidR="00D2217F">
          <w:rPr>
            <w:rFonts w:ascii="Times New Roman" w:eastAsia="Times New Roman" w:hAnsi="Times New Roman" w:cs="Times New Roman"/>
            <w:kern w:val="0"/>
            <w:lang w:val="en-US" w:eastAsia="de-DE"/>
            <w14:ligatures w14:val="none"/>
          </w:rPr>
          <w:t xml:space="preserve">a </w:t>
        </w:r>
      </w:ins>
      <w:r w:rsidRPr="008A3C8C">
        <w:rPr>
          <w:rFonts w:ascii="Times New Roman" w:eastAsia="Times New Roman" w:hAnsi="Times New Roman" w:cs="Times New Roman"/>
          <w:kern w:val="0"/>
          <w:lang w:val="en-US" w:eastAsia="de-DE"/>
          <w14:ligatures w14:val="none"/>
        </w:rPr>
        <w:t xml:space="preserve">substantial burden on </w:t>
      </w:r>
      <w:del w:id="74" w:author="Sigurd Schacht" w:date="2023-05-27T11:23:00Z">
        <w:r w:rsidRPr="008A3C8C" w:rsidDel="00D2217F">
          <w:rPr>
            <w:rFonts w:ascii="Times New Roman" w:eastAsia="Times New Roman" w:hAnsi="Times New Roman" w:cs="Times New Roman"/>
            <w:kern w:val="0"/>
            <w:lang w:val="en-US" w:eastAsia="de-DE"/>
            <w14:ligatures w14:val="none"/>
          </w:rPr>
          <w:lastRenderedPageBreak/>
          <w:delText xml:space="preserve">the </w:delText>
        </w:r>
      </w:del>
      <w:r w:rsidRPr="008A3C8C">
        <w:rPr>
          <w:rFonts w:ascii="Times New Roman" w:eastAsia="Times New Roman" w:hAnsi="Times New Roman" w:cs="Times New Roman"/>
          <w:kern w:val="0"/>
          <w:lang w:val="en-US" w:eastAsia="de-DE"/>
          <w14:ligatures w14:val="none"/>
        </w:rPr>
        <w:t xml:space="preserve">computational resources. As </w:t>
      </w:r>
      <w:del w:id="75" w:author="Sigurd Schacht" w:date="2023-05-27T11:23:00Z">
        <w:r w:rsidRPr="008A3C8C" w:rsidDel="00D2217F">
          <w:rPr>
            <w:rFonts w:ascii="Times New Roman" w:eastAsia="Times New Roman" w:hAnsi="Times New Roman" w:cs="Times New Roman"/>
            <w:kern w:val="0"/>
            <w:lang w:val="en-US" w:eastAsia="de-DE"/>
            <w14:ligatures w14:val="none"/>
          </w:rPr>
          <w:delText>to</w:delText>
        </w:r>
      </w:del>
      <w:ins w:id="76" w:author="Sigurd Schacht" w:date="2023-05-27T11:23:00Z">
        <w:r w:rsidR="00D2217F">
          <w:rPr>
            <w:rFonts w:ascii="Times New Roman" w:eastAsia="Times New Roman" w:hAnsi="Times New Roman" w:cs="Times New Roman"/>
            <w:kern w:val="0"/>
            <w:lang w:val="en-US" w:eastAsia="de-DE"/>
            <w14:ligatures w14:val="none"/>
          </w:rPr>
          <w:t>of</w:t>
        </w:r>
      </w:ins>
      <w:r w:rsidRPr="008A3C8C">
        <w:rPr>
          <w:rFonts w:ascii="Times New Roman" w:eastAsia="Times New Roman" w:hAnsi="Times New Roman" w:cs="Times New Roman"/>
          <w:kern w:val="0"/>
          <w:lang w:val="en-US" w:eastAsia="de-DE"/>
          <w14:ligatures w14:val="none"/>
        </w:rPr>
        <w:t xml:space="preserve"> yet the present tool is not yet fully optimized to </w:t>
      </w:r>
      <w:del w:id="77" w:author="Sigurd Schacht" w:date="2023-05-27T11:24:00Z">
        <w:r w:rsidRPr="008A3C8C" w:rsidDel="00D2217F">
          <w:rPr>
            <w:rFonts w:ascii="Times New Roman" w:eastAsia="Times New Roman" w:hAnsi="Times New Roman" w:cs="Times New Roman"/>
            <w:kern w:val="0"/>
            <w:lang w:val="en-US" w:eastAsia="de-DE"/>
            <w14:ligatures w14:val="none"/>
          </w:rPr>
          <w:delText>saving</w:delText>
        </w:r>
      </w:del>
      <w:ins w:id="78" w:author="Sigurd Schacht" w:date="2023-05-27T11:24:00Z">
        <w:r w:rsidR="00D2217F">
          <w:rPr>
            <w:rFonts w:ascii="Times New Roman" w:eastAsia="Times New Roman" w:hAnsi="Times New Roman" w:cs="Times New Roman"/>
            <w:kern w:val="0"/>
            <w:lang w:val="en-US" w:eastAsia="de-DE"/>
            <w14:ligatures w14:val="none"/>
          </w:rPr>
          <w:t>save</w:t>
        </w:r>
      </w:ins>
      <w:r w:rsidRPr="008A3C8C">
        <w:rPr>
          <w:rFonts w:ascii="Times New Roman" w:eastAsia="Times New Roman" w:hAnsi="Times New Roman" w:cs="Times New Roman"/>
          <w:kern w:val="0"/>
          <w:lang w:val="en-US" w:eastAsia="de-DE"/>
          <w14:ligatures w14:val="none"/>
        </w:rPr>
        <w:t xml:space="preserve"> resources.</w:t>
      </w:r>
    </w:p>
    <w:p w14:paraId="1501E0C3" w14:textId="6C532601" w:rsidR="008A3C8C" w:rsidRPr="008A3C8C" w:rsidRDefault="008A3C8C" w:rsidP="008A3C8C">
      <w:pPr>
        <w:spacing w:after="100" w:afterAutospacing="1"/>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t xml:space="preserve">There is a substantial number of case studies and </w:t>
      </w:r>
      <w:del w:id="79" w:author="Sigurd Schacht" w:date="2023-05-27T11:24:00Z">
        <w:r w:rsidRPr="008A3C8C" w:rsidDel="00D2217F">
          <w:rPr>
            <w:rFonts w:ascii="Times New Roman" w:eastAsia="Times New Roman" w:hAnsi="Times New Roman" w:cs="Times New Roman"/>
            <w:kern w:val="0"/>
            <w:lang w:val="en-US" w:eastAsia="de-DE"/>
            <w14:ligatures w14:val="none"/>
          </w:rPr>
          <w:delText>tutorial</w:delText>
        </w:r>
      </w:del>
      <w:ins w:id="80" w:author="Sigurd Schacht" w:date="2023-05-27T11:24:00Z">
        <w:r w:rsidR="00D2217F">
          <w:rPr>
            <w:rFonts w:ascii="Times New Roman" w:eastAsia="Times New Roman" w:hAnsi="Times New Roman" w:cs="Times New Roman"/>
            <w:kern w:val="0"/>
            <w:lang w:val="en-US" w:eastAsia="de-DE"/>
            <w14:ligatures w14:val="none"/>
          </w:rPr>
          <w:t>tutorials</w:t>
        </w:r>
      </w:ins>
      <w:r w:rsidRPr="008A3C8C">
        <w:rPr>
          <w:rFonts w:ascii="Times New Roman" w:eastAsia="Times New Roman" w:hAnsi="Times New Roman" w:cs="Times New Roman"/>
          <w:kern w:val="0"/>
          <w:lang w:val="en-US" w:eastAsia="de-DE"/>
          <w14:ligatures w14:val="none"/>
        </w:rPr>
        <w:t xml:space="preserve"> on ML pipelines freely available on the web. However, there’s still, to the best of our knowledge, no similar or template for a complex data analysis incorporating Tidymodels and Targets or similar tools within the R programming language.</w:t>
      </w:r>
    </w:p>
    <w:p w14:paraId="04184547" w14:textId="77777777" w:rsidR="008A3C8C" w:rsidRPr="008A3C8C" w:rsidRDefault="008A3C8C" w:rsidP="008A3C8C">
      <w:pPr>
        <w:spacing w:after="100" w:afterAutospacing="1"/>
        <w:rPr>
          <w:rFonts w:ascii="Times New Roman" w:eastAsia="Times New Roman" w:hAnsi="Times New Roman" w:cs="Times New Roman"/>
          <w:kern w:val="0"/>
          <w:lang w:val="en-US" w:eastAsia="de-DE"/>
          <w14:ligatures w14:val="none"/>
        </w:rPr>
      </w:pPr>
      <w:r w:rsidRPr="008A3C8C">
        <w:rPr>
          <w:rFonts w:ascii="Times New Roman" w:eastAsia="Times New Roman" w:hAnsi="Times New Roman" w:cs="Times New Roman"/>
          <w:kern w:val="0"/>
          <w:lang w:val="en-US" w:eastAsia="de-DE"/>
          <w14:ligatures w14:val="none"/>
        </w:rPr>
        <w:t>In sum, it is our hope that the present research contributes to the detection of hate speech by providing a scaffold to the applied researchers so that he or she can focus on the phenomenon of hate speech rather on the technical intricacies of ML.</w:t>
      </w:r>
    </w:p>
    <w:p w14:paraId="487B44DC" w14:textId="77777777" w:rsidR="00316886" w:rsidRPr="008A3C8C" w:rsidRDefault="00316886">
      <w:pPr>
        <w:rPr>
          <w:lang w:val="en-US"/>
        </w:rPr>
      </w:pPr>
    </w:p>
    <w:sectPr w:rsidR="00316886" w:rsidRPr="008A3C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Narrow Bold">
    <w:panose1 w:val="020B0706020202030204"/>
    <w:charset w:val="00"/>
    <w:family w:val="swiss"/>
    <w:pitch w:val="variable"/>
    <w:sig w:usb0="00000287" w:usb1="00000800" w:usb2="00000000" w:usb3="00000000" w:csb0="0000009F" w:csb1="00000000"/>
  </w:font>
  <w:font w:name="var(--bs-font-monospac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31C"/>
    <w:multiLevelType w:val="multilevel"/>
    <w:tmpl w:val="744A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30D66"/>
    <w:multiLevelType w:val="multilevel"/>
    <w:tmpl w:val="77EC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82A36"/>
    <w:multiLevelType w:val="multilevel"/>
    <w:tmpl w:val="386C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D0EBB"/>
    <w:multiLevelType w:val="multilevel"/>
    <w:tmpl w:val="B11E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286868">
    <w:abstractNumId w:val="2"/>
  </w:num>
  <w:num w:numId="2" w16cid:durableId="1661082223">
    <w:abstractNumId w:val="3"/>
  </w:num>
  <w:num w:numId="3" w16cid:durableId="1516654762">
    <w:abstractNumId w:val="1"/>
  </w:num>
  <w:num w:numId="4" w16cid:durableId="10942808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gurd Schacht">
    <w15:presenceInfo w15:providerId="Windows Live" w15:userId="6716ef1230c37a24"/>
  </w15:person>
  <w15:person w15:author="sebastian.sauer">
    <w15:presenceInfo w15:providerId="AD" w15:userId="S::sebastian.sauer@hs-ansbach.de::216457fe-de8f-4bc0-ae72-80b5b43649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8C"/>
    <w:rsid w:val="00316886"/>
    <w:rsid w:val="007C7A09"/>
    <w:rsid w:val="007F199C"/>
    <w:rsid w:val="008A3C8C"/>
    <w:rsid w:val="008A5B68"/>
    <w:rsid w:val="00B03A7C"/>
    <w:rsid w:val="00BE0758"/>
    <w:rsid w:val="00D221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B44D8DE"/>
  <w15:chartTrackingRefBased/>
  <w15:docId w15:val="{B24E9DFB-D2F3-0143-9FC1-20330B75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A3C8C"/>
    <w:pPr>
      <w:spacing w:before="100" w:beforeAutospacing="1" w:after="100" w:afterAutospacing="1"/>
      <w:outlineLvl w:val="0"/>
    </w:pPr>
    <w:rPr>
      <w:rFonts w:ascii="Times New Roman" w:eastAsia="Times New Roman" w:hAnsi="Times New Roman" w:cs="Times New Roman"/>
      <w:b/>
      <w:bCs/>
      <w:kern w:val="36"/>
      <w:sz w:val="48"/>
      <w:szCs w:val="48"/>
      <w:lang w:eastAsia="de-DE"/>
      <w14:ligatures w14:val="none"/>
    </w:rPr>
  </w:style>
  <w:style w:type="paragraph" w:styleId="berschrift2">
    <w:name w:val="heading 2"/>
    <w:basedOn w:val="Standard"/>
    <w:link w:val="berschrift2Zchn"/>
    <w:uiPriority w:val="9"/>
    <w:qFormat/>
    <w:rsid w:val="008A3C8C"/>
    <w:pPr>
      <w:spacing w:before="100" w:beforeAutospacing="1" w:after="100" w:afterAutospacing="1"/>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link w:val="berschrift3Zchn"/>
    <w:uiPriority w:val="9"/>
    <w:qFormat/>
    <w:rsid w:val="008A3C8C"/>
    <w:pPr>
      <w:spacing w:before="100" w:beforeAutospacing="1" w:after="100" w:afterAutospacing="1"/>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C8C"/>
    <w:rPr>
      <w:rFonts w:ascii="Times New Roman" w:eastAsia="Times New Roman" w:hAnsi="Times New Roman" w:cs="Times New Roman"/>
      <w:b/>
      <w:bCs/>
      <w:kern w:val="36"/>
      <w:sz w:val="48"/>
      <w:szCs w:val="48"/>
      <w:lang w:eastAsia="de-DE"/>
      <w14:ligatures w14:val="none"/>
    </w:rPr>
  </w:style>
  <w:style w:type="character" w:customStyle="1" w:styleId="berschrift2Zchn">
    <w:name w:val="Überschrift 2 Zchn"/>
    <w:basedOn w:val="Absatz-Standardschriftart"/>
    <w:link w:val="berschrift2"/>
    <w:uiPriority w:val="9"/>
    <w:rsid w:val="008A3C8C"/>
    <w:rPr>
      <w:rFonts w:ascii="Times New Roman" w:eastAsia="Times New Roman" w:hAnsi="Times New Roman" w:cs="Times New Roman"/>
      <w:b/>
      <w:bCs/>
      <w:kern w:val="0"/>
      <w:sz w:val="36"/>
      <w:szCs w:val="36"/>
      <w:lang w:eastAsia="de-DE"/>
      <w14:ligatures w14:val="none"/>
    </w:rPr>
  </w:style>
  <w:style w:type="character" w:customStyle="1" w:styleId="berschrift3Zchn">
    <w:name w:val="Überschrift 3 Zchn"/>
    <w:basedOn w:val="Absatz-Standardschriftart"/>
    <w:link w:val="berschrift3"/>
    <w:uiPriority w:val="9"/>
    <w:rsid w:val="008A3C8C"/>
    <w:rPr>
      <w:rFonts w:ascii="Times New Roman" w:eastAsia="Times New Roman" w:hAnsi="Times New Roman" w:cs="Times New Roman"/>
      <w:b/>
      <w:bCs/>
      <w:kern w:val="0"/>
      <w:sz w:val="27"/>
      <w:szCs w:val="27"/>
      <w:lang w:eastAsia="de-DE"/>
      <w14:ligatures w14:val="none"/>
    </w:rPr>
  </w:style>
  <w:style w:type="character" w:customStyle="1" w:styleId="header-section-number">
    <w:name w:val="header-section-number"/>
    <w:basedOn w:val="Absatz-Standardschriftart"/>
    <w:rsid w:val="008A3C8C"/>
  </w:style>
  <w:style w:type="character" w:customStyle="1" w:styleId="apple-converted-space">
    <w:name w:val="apple-converted-space"/>
    <w:basedOn w:val="Absatz-Standardschriftart"/>
    <w:rsid w:val="008A3C8C"/>
  </w:style>
  <w:style w:type="character" w:styleId="Hyperlink">
    <w:name w:val="Hyperlink"/>
    <w:basedOn w:val="Absatz-Standardschriftart"/>
    <w:uiPriority w:val="99"/>
    <w:semiHidden/>
    <w:unhideWhenUsed/>
    <w:rsid w:val="008A3C8C"/>
    <w:rPr>
      <w:color w:val="0000FF"/>
      <w:u w:val="single"/>
    </w:rPr>
  </w:style>
  <w:style w:type="paragraph" w:styleId="StandardWeb">
    <w:name w:val="Normal (Web)"/>
    <w:basedOn w:val="Standard"/>
    <w:uiPriority w:val="99"/>
    <w:semiHidden/>
    <w:unhideWhenUsed/>
    <w:rsid w:val="008A3C8C"/>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citation">
    <w:name w:val="citation"/>
    <w:basedOn w:val="Absatz-Standardschriftart"/>
    <w:rsid w:val="008A3C8C"/>
  </w:style>
  <w:style w:type="character" w:styleId="HTMLCode">
    <w:name w:val="HTML Code"/>
    <w:basedOn w:val="Absatz-Standardschriftart"/>
    <w:uiPriority w:val="99"/>
    <w:semiHidden/>
    <w:unhideWhenUsed/>
    <w:rsid w:val="008A3C8C"/>
    <w:rPr>
      <w:rFonts w:ascii="Courier New" w:eastAsia="Times New Roman" w:hAnsi="Courier New" w:cs="Courier New"/>
      <w:sz w:val="20"/>
      <w:szCs w:val="20"/>
    </w:rPr>
  </w:style>
  <w:style w:type="paragraph" w:styleId="berarbeitung">
    <w:name w:val="Revision"/>
    <w:hidden/>
    <w:uiPriority w:val="99"/>
    <w:semiHidden/>
    <w:rsid w:val="008A3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99236">
      <w:bodyDiv w:val="1"/>
      <w:marLeft w:val="0"/>
      <w:marRight w:val="0"/>
      <w:marTop w:val="0"/>
      <w:marBottom w:val="0"/>
      <w:divBdr>
        <w:top w:val="none" w:sz="0" w:space="0" w:color="auto"/>
        <w:left w:val="none" w:sz="0" w:space="0" w:color="auto"/>
        <w:bottom w:val="none" w:sz="0" w:space="0" w:color="auto"/>
        <w:right w:val="none" w:sz="0" w:space="0" w:color="auto"/>
      </w:divBdr>
      <w:divsChild>
        <w:div w:id="1263799855">
          <w:blockQuote w:val="1"/>
          <w:marLeft w:val="720"/>
          <w:marRight w:val="720"/>
          <w:marTop w:val="100"/>
          <w:marBottom w:val="100"/>
          <w:divBdr>
            <w:top w:val="none" w:sz="0" w:space="0" w:color="auto"/>
            <w:left w:val="single" w:sz="24" w:space="0" w:color="EEEEEE"/>
            <w:bottom w:val="none" w:sz="0" w:space="0" w:color="auto"/>
            <w:right w:val="none" w:sz="0" w:space="0" w:color="auto"/>
          </w:divBdr>
        </w:div>
        <w:div w:id="798961417">
          <w:marLeft w:val="0"/>
          <w:marRight w:val="0"/>
          <w:marTop w:val="0"/>
          <w:marBottom w:val="240"/>
          <w:divBdr>
            <w:top w:val="none" w:sz="0" w:space="0" w:color="auto"/>
            <w:left w:val="none" w:sz="0" w:space="0" w:color="auto"/>
            <w:bottom w:val="none" w:sz="0" w:space="0" w:color="auto"/>
            <w:right w:val="none" w:sz="0" w:space="0" w:color="auto"/>
          </w:divBdr>
        </w:div>
        <w:div w:id="202200725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bastiansauer.github.io/hate-speech-barometer/hate-speech-barometer-ms-v01.html" TargetMode="External"/><Relationship Id="rId18" Type="http://schemas.openxmlformats.org/officeDocument/2006/relationships/hyperlink" Target="https://sebastiansauer.github.io/hate-speech-barometer/hate-speech-barometer-ms-v01.html" TargetMode="External"/><Relationship Id="rId26" Type="http://schemas.openxmlformats.org/officeDocument/2006/relationships/hyperlink" Target="https://sebastiansauer.github.io/hate-speech-barometer/hate-speech-barometer-ms-v01.html" TargetMode="External"/><Relationship Id="rId39" Type="http://schemas.openxmlformats.org/officeDocument/2006/relationships/hyperlink" Target="https://sebastiansauer.github.io/hate-speech-barometer/hate-speech-barometer-ms-v01.html" TargetMode="External"/><Relationship Id="rId21" Type="http://schemas.openxmlformats.org/officeDocument/2006/relationships/hyperlink" Target="https://sebastiansauer.github.io/hate-speech-barometer/hate-speech-barometer-ms-v01.html" TargetMode="External"/><Relationship Id="rId34" Type="http://schemas.openxmlformats.org/officeDocument/2006/relationships/hyperlink" Target="https://sebastiansauer.github.io/hate-speech-barometer/hate-speech-barometer-ms-v01.html" TargetMode="External"/><Relationship Id="rId42" Type="http://schemas.openxmlformats.org/officeDocument/2006/relationships/hyperlink" Target="https://sebastiansauer.github.io/hate-speech-barometer/hate-speech-barometer-ms-v01.html" TargetMode="External"/><Relationship Id="rId47" Type="http://schemas.openxmlformats.org/officeDocument/2006/relationships/hyperlink" Target="https://sebastiansauer.github.io/hate-speech-barometer/hate-speech-barometer-ms-v01.html" TargetMode="External"/><Relationship Id="rId50" Type="http://schemas.openxmlformats.org/officeDocument/2006/relationships/theme" Target="theme/theme1.xml"/><Relationship Id="rId7" Type="http://schemas.openxmlformats.org/officeDocument/2006/relationships/hyperlink" Target="https://sebastiansauer.github.io/hate-speech-barometer/hate-speech-barometer-ms-v01.html" TargetMode="External"/><Relationship Id="rId2" Type="http://schemas.openxmlformats.org/officeDocument/2006/relationships/styles" Target="styles.xml"/><Relationship Id="rId16" Type="http://schemas.openxmlformats.org/officeDocument/2006/relationships/hyperlink" Target="https://sebastiansauer.github.io/hate-speech-barometer/hate-speech-barometer-ms-v01.html" TargetMode="External"/><Relationship Id="rId29" Type="http://schemas.openxmlformats.org/officeDocument/2006/relationships/hyperlink" Target="https://sebastiansauer.github.io/hate-speech-barometer/hate-speech-barometer-ms-v01.html" TargetMode="External"/><Relationship Id="rId11" Type="http://schemas.openxmlformats.org/officeDocument/2006/relationships/hyperlink" Target="https://sebastiansauer.github.io/hate-speech-barometer/hate-speech-barometer-ms-v01.html" TargetMode="External"/><Relationship Id="rId24" Type="http://schemas.openxmlformats.org/officeDocument/2006/relationships/hyperlink" Target="https://sebastiansauer.github.io/hate-speech-barometer/hate-speech-barometer-ms-v01.html" TargetMode="External"/><Relationship Id="rId32" Type="http://schemas.openxmlformats.org/officeDocument/2006/relationships/hyperlink" Target="https://sebastiansauer.github.io/hate-speech-barometer/hate-speech-barometer-ms-v01.html" TargetMode="External"/><Relationship Id="rId37" Type="http://schemas.openxmlformats.org/officeDocument/2006/relationships/hyperlink" Target="https://sebastiansauer.github.io/hate-speech-barometer/hate-speech-barometer-ms-v01.html" TargetMode="External"/><Relationship Id="rId40" Type="http://schemas.openxmlformats.org/officeDocument/2006/relationships/hyperlink" Target="https://sebastiansauer.github.io/hate-speech-barometer/hate-speech-barometer-ms-v01.html" TargetMode="External"/><Relationship Id="rId45" Type="http://schemas.openxmlformats.org/officeDocument/2006/relationships/hyperlink" Target="https://sebastiansauer.github.io/hate-speech-barometer/hate-speech-barometer-ms-v01.html" TargetMode="External"/><Relationship Id="rId5" Type="http://schemas.openxmlformats.org/officeDocument/2006/relationships/hyperlink" Target="https://sebastiansauer.github.io/hate-speech-barometer/hate-speech-barometer-ms-v01.html" TargetMode="External"/><Relationship Id="rId15" Type="http://schemas.openxmlformats.org/officeDocument/2006/relationships/hyperlink" Target="https://sebastiansauer.github.io/hate-speech-barometer/hate-speech-barometer-ms-v01.html" TargetMode="External"/><Relationship Id="rId23" Type="http://schemas.openxmlformats.org/officeDocument/2006/relationships/hyperlink" Target="https://sebastiansauer.github.io/hate-speech-barometer/hate-speech-barometer-ms-v01.html" TargetMode="External"/><Relationship Id="rId28" Type="http://schemas.openxmlformats.org/officeDocument/2006/relationships/hyperlink" Target="https://sebastiansauer.github.io/hate-speech-barometer/hate-speech-barometer-ms-v01.html" TargetMode="External"/><Relationship Id="rId36" Type="http://schemas.openxmlformats.org/officeDocument/2006/relationships/hyperlink" Target="https://sebastiansauer.github.io/hate-speech-barometer/hate-speech-barometer-ms-v01.html" TargetMode="External"/><Relationship Id="rId49" Type="http://schemas.microsoft.com/office/2011/relationships/people" Target="people.xml"/><Relationship Id="rId10" Type="http://schemas.openxmlformats.org/officeDocument/2006/relationships/hyperlink" Target="https://sebastiansauer.github.io/hate-speech-barometer/hate-speech-barometer-ms-v01.html" TargetMode="External"/><Relationship Id="rId19" Type="http://schemas.openxmlformats.org/officeDocument/2006/relationships/hyperlink" Target="https://sebastiansauer.github.io/hate-speech-barometer/hate-speech-barometer-ms-v01.html" TargetMode="External"/><Relationship Id="rId31" Type="http://schemas.openxmlformats.org/officeDocument/2006/relationships/hyperlink" Target="https://sebastiansauer.github.io/hate-speech-barometer/hate-speech-barometer-ms-v01.html" TargetMode="External"/><Relationship Id="rId44" Type="http://schemas.openxmlformats.org/officeDocument/2006/relationships/hyperlink" Target="https://sebastiansauer.github.io/hate-speech-barometer/hate-speech-barometer-ms-v01.html" TargetMode="External"/><Relationship Id="rId4" Type="http://schemas.openxmlformats.org/officeDocument/2006/relationships/webSettings" Target="webSettings.xml"/><Relationship Id="rId9" Type="http://schemas.openxmlformats.org/officeDocument/2006/relationships/hyperlink" Target="https://sebastiansauer.github.io/hate-speech-barometer/hate-speech-barometer-ms-v01.html" TargetMode="External"/><Relationship Id="rId14" Type="http://schemas.openxmlformats.org/officeDocument/2006/relationships/hyperlink" Target="https://sebastiansauer.github.io/hate-speech-barometer/hate-speech-barometer-ms-v01.html" TargetMode="External"/><Relationship Id="rId22" Type="http://schemas.openxmlformats.org/officeDocument/2006/relationships/hyperlink" Target="https://sebastiansauer.github.io/hate-speech-barometer/hate-speech-barometer-ms-v01.html" TargetMode="External"/><Relationship Id="rId27" Type="http://schemas.openxmlformats.org/officeDocument/2006/relationships/hyperlink" Target="https://sebastiansauer.github.io/hate-speech-barometer/hate-speech-barometer-ms-v01.html" TargetMode="External"/><Relationship Id="rId30" Type="http://schemas.openxmlformats.org/officeDocument/2006/relationships/hyperlink" Target="https://sebastiansauer.github.io/hate-speech-barometer/hate-speech-barometer-ms-v01.html" TargetMode="External"/><Relationship Id="rId35" Type="http://schemas.openxmlformats.org/officeDocument/2006/relationships/hyperlink" Target="https://sebastiansauer.github.io/hate-speech-barometer/hate-speech-barometer-ms-v01.html" TargetMode="External"/><Relationship Id="rId43" Type="http://schemas.openxmlformats.org/officeDocument/2006/relationships/hyperlink" Target="https://sebastiansauer.github.io/hate-speech-barometer/hate-speech-barometer-ms-v01.html" TargetMode="External"/><Relationship Id="rId48" Type="http://schemas.openxmlformats.org/officeDocument/2006/relationships/fontTable" Target="fontTable.xml"/><Relationship Id="rId8" Type="http://schemas.openxmlformats.org/officeDocument/2006/relationships/hyperlink" Target="https://sebastiansauer.github.io/hate-speech-barometer/hate-speech-barometer-ms-v01.html" TargetMode="External"/><Relationship Id="rId3" Type="http://schemas.openxmlformats.org/officeDocument/2006/relationships/settings" Target="settings.xml"/><Relationship Id="rId12" Type="http://schemas.openxmlformats.org/officeDocument/2006/relationships/hyperlink" Target="https://sebastiansauer.github.io/hate-speech-barometer/hate-speech-barometer-ms-v01.html" TargetMode="External"/><Relationship Id="rId17" Type="http://schemas.openxmlformats.org/officeDocument/2006/relationships/hyperlink" Target="https://sebastiansauer.github.io/hate-speech-barometer/hate-speech-barometer-ms-v01.html" TargetMode="External"/><Relationship Id="rId25" Type="http://schemas.openxmlformats.org/officeDocument/2006/relationships/hyperlink" Target="https://sebastiansauer.github.io/hate-speech-barometer/hate-speech-barometer-ms-v01.html" TargetMode="External"/><Relationship Id="rId33" Type="http://schemas.openxmlformats.org/officeDocument/2006/relationships/hyperlink" Target="https://sebastiansauer.github.io/hate-speech-barometer/hate-speech-barometer-ms-v01.html" TargetMode="External"/><Relationship Id="rId38" Type="http://schemas.openxmlformats.org/officeDocument/2006/relationships/image" Target="media/image1.png"/><Relationship Id="rId46" Type="http://schemas.openxmlformats.org/officeDocument/2006/relationships/hyperlink" Target="https://sebastiansauer.github.io/hate-speech-barometer/hate-speech-barometer-ms-v01.html" TargetMode="External"/><Relationship Id="rId20" Type="http://schemas.openxmlformats.org/officeDocument/2006/relationships/hyperlink" Target="https://sebastiansauer.github.io/hate-speech-barometer/hate-speech-barometer-ms-v01.html" TargetMode="External"/><Relationship Id="rId41" Type="http://schemas.openxmlformats.org/officeDocument/2006/relationships/hyperlink" Target="https://sebastiansauer.github.io/hate-speech-barometer/hate-speech-barometer-ms-v01.html" TargetMode="External"/><Relationship Id="rId1" Type="http://schemas.openxmlformats.org/officeDocument/2006/relationships/numbering" Target="numbering.xml"/><Relationship Id="rId6" Type="http://schemas.openxmlformats.org/officeDocument/2006/relationships/hyperlink" Target="https://sebastiansauer.github.io/hate-speech-barometer/hate-speech-barometer-ms-v01.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877D05-E001-5D4D-8675-A6FECB19AD15}">
  <we:reference id="wa200001482" version="1.0.5.0" store="en-US" storeType="OMEX"/>
  <we:alternateReferences>
    <we:reference id="wa200001482" version="1.0.5.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7</Pages>
  <Words>3893</Words>
  <Characters>24532</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Sigurd Schacht</dc:creator>
  <cp:keywords/>
  <dc:description/>
  <cp:lastModifiedBy>sebastian.sauer</cp:lastModifiedBy>
  <cp:revision>2</cp:revision>
  <dcterms:created xsi:type="dcterms:W3CDTF">2023-06-01T15:47:00Z</dcterms:created>
  <dcterms:modified xsi:type="dcterms:W3CDTF">2023-06-01T15:47:00Z</dcterms:modified>
</cp:coreProperties>
</file>